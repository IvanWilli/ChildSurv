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A461" w14:textId="77777777"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77777777" w:rsidR="003A4441" w:rsidRPr="00876B94" w:rsidRDefault="003700AD" w:rsidP="002D4C87">
      <w:pPr>
        <w:spacing w:after="60" w:line="240" w:lineRule="auto"/>
        <w:jc w:val="both"/>
        <w:rPr>
          <w:rFonts w:cs="Calibri"/>
          <w:lang w:val="en-US" w:eastAsia="de-DE"/>
        </w:rPr>
      </w:pPr>
      <w:r w:rsidRPr="00367299">
        <w:rPr>
          <w:rFonts w:cs="Calibri"/>
          <w:lang w:val="en-US" w:eastAsia="de-DE"/>
        </w:rPr>
        <w:t>PhD</w:t>
      </w:r>
      <w:r>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p>
    <w:p w14:paraId="03975122" w14:textId="77777777" w:rsidR="00EA1734" w:rsidRPr="00253BFF" w:rsidRDefault="00EA1734" w:rsidP="002D4C87">
      <w:pPr>
        <w:spacing w:after="60" w:line="240" w:lineRule="auto"/>
        <w:jc w:val="both"/>
        <w:rPr>
          <w:rFonts w:cs="Arial"/>
          <w:lang w:val="en-US"/>
        </w:rPr>
      </w:pPr>
    </w:p>
    <w:p w14:paraId="5F1047E3"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14:paraId="0EA2C312" w14:textId="77777777"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77777777"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1D45FF3E" w14:textId="77777777" w:rsidR="00C71476" w:rsidRDefault="00683A20" w:rsidP="00683A20">
      <w:pPr>
        <w:spacing w:after="60" w:line="240" w:lineRule="auto"/>
        <w:jc w:val="both"/>
        <w:rPr>
          <w:rFonts w:cs="Calibri"/>
          <w:lang w:val="en-US" w:eastAsia="de-DE"/>
        </w:rPr>
      </w:pPr>
      <w:r w:rsidRPr="00683A20">
        <w:rPr>
          <w:rFonts w:cs="Calibri"/>
          <w:lang w:val="en-US" w:eastAsia="de-DE"/>
        </w:rPr>
        <w:t>This project will combine existing and future data on Covid-19 excess mortality with powerful methods from formal demography to estimate the global burden of Covid-19 bereavement.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 xml:space="preserve">quantifying </w:t>
      </w:r>
      <w:r w:rsidR="00C71476" w:rsidRPr="00683A20">
        <w:rPr>
          <w:rFonts w:cs="Calibri"/>
          <w:lang w:val="en-US" w:eastAsia="de-DE"/>
        </w:rPr>
        <w:t xml:space="preserve">the number of people who will be affected by 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parent, grandparent, aunt or uncle, cousin, 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bereavement’</w:t>
      </w:r>
      <w:r w:rsidR="00C71476" w:rsidRPr="00683A20">
        <w:rPr>
          <w:rFonts w:cs="Calibri"/>
          <w:lang w:val="en-US" w:eastAsia="de-DE"/>
        </w:rPr>
        <w:t>.</w:t>
      </w:r>
    </w:p>
    <w:p w14:paraId="215DA400" w14:textId="77777777" w:rsidR="00683A20" w:rsidRDefault="00683A20"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2358181" w14:textId="77777777" w:rsidR="008A11A1" w:rsidRPr="008A11A1" w:rsidRDefault="00EE6962"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Derive </w:t>
      </w:r>
      <w:r w:rsidR="008A11A1" w:rsidRPr="008A11A1">
        <w:rPr>
          <w:rFonts w:cs="Calibri"/>
          <w:lang w:val="en-US" w:eastAsia="de-DE"/>
        </w:rPr>
        <w:t xml:space="preserve">a </w:t>
      </w:r>
      <w:r w:rsidR="00797B31">
        <w:rPr>
          <w:rFonts w:cs="Calibri"/>
          <w:lang w:val="en-US" w:eastAsia="de-DE"/>
        </w:rPr>
        <w:t xml:space="preserve">flexible and robust methodology </w:t>
      </w:r>
      <w:r w:rsidR="008A11A1" w:rsidRPr="008A11A1">
        <w:rPr>
          <w:rFonts w:cs="Calibri"/>
          <w:lang w:val="en-US" w:eastAsia="de-DE"/>
        </w:rPr>
        <w:t xml:space="preserve">to estimate </w:t>
      </w:r>
      <w:r w:rsidR="00603A8A">
        <w:rPr>
          <w:rFonts w:cs="Calibri"/>
          <w:lang w:val="en-US" w:eastAsia="de-DE"/>
        </w:rPr>
        <w:t xml:space="preserve">excess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p>
    <w:p w14:paraId="59B5E8B6" w14:textId="039AAC61"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 xml:space="preserve">to Covid-19 in </w:t>
      </w:r>
      <w:ins w:id="1" w:author="Emily Smith-Greenaway" w:date="2020-05-19T16:00:00Z">
        <w:r w:rsidR="002A5626">
          <w:rPr>
            <w:rFonts w:cs="Calibri"/>
            <w:lang w:val="en-US" w:eastAsia="de-DE"/>
          </w:rPr>
          <w:t xml:space="preserve">13 </w:t>
        </w:r>
      </w:ins>
      <w:r w:rsidRPr="008A11A1">
        <w:rPr>
          <w:rFonts w:cs="Calibri"/>
          <w:lang w:val="en-US" w:eastAsia="de-DE"/>
        </w:rPr>
        <w:t xml:space="preserve">countries </w:t>
      </w:r>
      <w:commentRangeStart w:id="2"/>
      <w:r w:rsidRPr="008A11A1">
        <w:rPr>
          <w:rFonts w:cs="Calibri"/>
          <w:lang w:val="en-US" w:eastAsia="de-DE"/>
        </w:rPr>
        <w:t>around the world</w:t>
      </w:r>
      <w:commentRangeEnd w:id="2"/>
      <w:r w:rsidR="002A5626">
        <w:rPr>
          <w:rStyle w:val="CommentReference"/>
        </w:rPr>
        <w:commentReference w:id="2"/>
      </w:r>
    </w:p>
    <w:p w14:paraId="32AD6676" w14:textId="77777777"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Determine which </w:t>
      </w:r>
      <w:commentRangeStart w:id="3"/>
      <w:r w:rsidRPr="008A11A1">
        <w:rPr>
          <w:rFonts w:cs="Calibri"/>
          <w:lang w:val="en-US" w:eastAsia="de-DE"/>
        </w:rPr>
        <w:t>demographic groups</w:t>
      </w:r>
      <w:commentRangeEnd w:id="3"/>
      <w:r w:rsidR="002A5626">
        <w:rPr>
          <w:rStyle w:val="CommentReference"/>
        </w:rPr>
        <w:commentReference w:id="3"/>
      </w:r>
      <w:r w:rsidRPr="008A11A1">
        <w:rPr>
          <w:rFonts w:cs="Calibri"/>
          <w:lang w:val="en-US" w:eastAsia="de-DE"/>
        </w:rPr>
        <w:t xml:space="preserve"> will be at a higher risk of losing a relative to Covid-19 and how this will vary by type of relative</w:t>
      </w:r>
    </w:p>
    <w:p w14:paraId="41408D44" w14:textId="77777777" w:rsidR="00953D10" w:rsidRPr="008A11A1" w:rsidRDefault="008A11A1" w:rsidP="008A11A1">
      <w:pPr>
        <w:pStyle w:val="ListParagraph"/>
        <w:numPr>
          <w:ilvl w:val="0"/>
          <w:numId w:val="2"/>
        </w:numPr>
        <w:spacing w:after="60" w:line="240" w:lineRule="auto"/>
        <w:jc w:val="both"/>
        <w:rPr>
          <w:rFonts w:cs="Calibri"/>
          <w:lang w:val="en-US" w:eastAsia="de-DE"/>
        </w:rPr>
      </w:pPr>
      <w:commentRangeStart w:id="4"/>
      <w:r w:rsidRPr="008A11A1">
        <w:rPr>
          <w:rFonts w:cs="Calibri"/>
          <w:lang w:val="en-US" w:eastAsia="de-DE"/>
        </w:rPr>
        <w:t xml:space="preserve">Quantify the degree to which Covid-19 will affect the availability of family resources for grieving </w:t>
      </w:r>
      <w:r w:rsidR="00EE6F27">
        <w:rPr>
          <w:rFonts w:cs="Calibri"/>
          <w:lang w:val="en-US" w:eastAsia="de-DE"/>
        </w:rPr>
        <w:t xml:space="preserve">families </w:t>
      </w:r>
      <w:r w:rsidRPr="008A11A1">
        <w:rPr>
          <w:rFonts w:cs="Calibri"/>
          <w:lang w:val="en-US" w:eastAsia="de-DE"/>
        </w:rPr>
        <w:t>over the life-course</w:t>
      </w:r>
      <w:commentRangeEnd w:id="4"/>
      <w:r w:rsidR="002A5626">
        <w:rPr>
          <w:rStyle w:val="CommentReference"/>
        </w:rPr>
        <w:commentReference w:id="4"/>
      </w:r>
    </w:p>
    <w:p w14:paraId="64783FB8" w14:textId="77777777" w:rsidR="008A11A1" w:rsidRDefault="008A11A1" w:rsidP="008A11A1">
      <w:pPr>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7777777"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have focused on </w:t>
      </w:r>
      <w:r w:rsidR="002251AE">
        <w:rPr>
          <w:rFonts w:cs="Calibri"/>
          <w:lang w:val="en-US" w:eastAsia="de-DE"/>
        </w:rPr>
        <w:t xml:space="preserve">tracking </w:t>
      </w:r>
      <w:r>
        <w:rPr>
          <w:rFonts w:cs="Calibri"/>
          <w:lang w:val="en-US" w:eastAsia="de-DE"/>
        </w:rPr>
        <w:t>excess mortality</w:t>
      </w:r>
      <w:r w:rsidR="00312537" w:rsidRPr="00B32A75">
        <w:rPr>
          <w:rStyle w:val="FootnoteReferenc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sidRPr="00B32A75">
        <w:rPr>
          <w:rStyle w:val="FootnoteReference"/>
        </w:rPr>
        <w:footnoteReference w:id="2"/>
      </w:r>
      <w:r w:rsidR="00312537">
        <w:rPr>
          <w:rFonts w:cs="Calibri"/>
          <w:lang w:val="en-US" w:eastAsia="de-DE"/>
        </w:rPr>
        <w:t>, testing coverage</w:t>
      </w:r>
      <w:r w:rsidR="00AA1006" w:rsidRPr="00B32A75">
        <w:rPr>
          <w:rStyle w:val="FootnoteReference"/>
        </w:rPr>
        <w:footnoteReference w:id="3"/>
      </w:r>
      <w:r w:rsidR="00857A80">
        <w:rPr>
          <w:rFonts w:cs="Calibri"/>
          <w:lang w:val="en-US" w:eastAsia="de-DE"/>
        </w:rPr>
        <w:t>, and government responses to the crisis.</w:t>
      </w:r>
      <w:r w:rsidR="00857A80" w:rsidRPr="00B32A75">
        <w:rPr>
          <w:rStyle w:val="FootnoteReferenc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will result in thousands,</w:t>
      </w:r>
      <w:r w:rsidR="008A6C96">
        <w:rPr>
          <w:rFonts w:cs="Calibri"/>
          <w:lang w:val="en-US" w:eastAsia="de-DE"/>
        </w:rPr>
        <w:t xml:space="preserve"> </w:t>
      </w:r>
      <w:r w:rsidR="006F1328">
        <w:rPr>
          <w:rFonts w:cs="Calibri"/>
          <w:lang w:val="en-US" w:eastAsia="de-DE"/>
        </w:rPr>
        <w:t xml:space="preserve">potentially millions, </w:t>
      </w:r>
      <w:r w:rsidR="00490094">
        <w:rPr>
          <w:rFonts w:cs="Calibri"/>
          <w:lang w:val="en-US" w:eastAsia="de-DE"/>
        </w:rPr>
        <w:t xml:space="preserve">of individuals </w:t>
      </w:r>
      <w:r w:rsidR="0089038B">
        <w:rPr>
          <w:rFonts w:cs="Calibri"/>
          <w:lang w:val="en-US" w:eastAsia="de-DE"/>
        </w:rPr>
        <w:t xml:space="preserve">experiencing the death of a </w:t>
      </w:r>
      <w:r w:rsidR="00E464EC">
        <w:rPr>
          <w:rFonts w:cs="Calibri"/>
          <w:lang w:val="en-US" w:eastAsia="de-DE"/>
        </w:rPr>
        <w:t>family member</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project is the first to tackle this problem in a systematic by </w:t>
      </w:r>
      <w:r w:rsidR="00D91048">
        <w:rPr>
          <w:rFonts w:cs="Calibri"/>
          <w:lang w:val="en-US" w:eastAsia="de-DE"/>
        </w:rPr>
        <w:t xml:space="preserve">developing a robust methodology to </w:t>
      </w:r>
      <w:r w:rsidR="006F3267">
        <w:rPr>
          <w:rFonts w:cs="Calibri"/>
          <w:lang w:val="en-US" w:eastAsia="de-DE"/>
        </w:rPr>
        <w:t xml:space="preserve">produce </w:t>
      </w:r>
      <w:r w:rsidR="00AA0B6E">
        <w:rPr>
          <w:rFonts w:cs="Calibri"/>
          <w:lang w:val="en-US" w:eastAsia="de-DE"/>
        </w:rPr>
        <w:t>the first dataset of excess bereavement attributable to Covid-19.</w:t>
      </w: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768B3819" w14:textId="77777777" w:rsidR="00EA3899" w:rsidRDefault="00E46462" w:rsidP="00EA3899">
      <w:pPr>
        <w:spacing w:after="60" w:line="240" w:lineRule="auto"/>
        <w:jc w:val="both"/>
        <w:rPr>
          <w:rFonts w:cs="Calibri"/>
          <w:lang w:val="en-US" w:eastAsia="de-DE"/>
        </w:rPr>
      </w:pPr>
      <w:r>
        <w:rPr>
          <w:rFonts w:cs="Calibri"/>
          <w:lang w:val="en-US" w:eastAsia="de-DE"/>
        </w:rPr>
        <w:lastRenderedPageBreak/>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3F20E8">
        <w:rPr>
          <w:rFonts w:cs="Calibri"/>
          <w:lang w:val="en-US" w:eastAsia="de-DE"/>
        </w:rPr>
        <w:instrText xml:space="preserve"> ADDIN ZOTERO_ITEM CSL_CITATION {"citationID":"5DZ3Lbzn","properties":{"formattedCitation":"(Goodman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156A92">
        <w:rPr>
          <w:rFonts w:cs="Calibri"/>
          <w:lang w:val="en-US" w:eastAsia="de-DE"/>
        </w:rPr>
        <w:fldChar w:fldCharType="separate"/>
      </w:r>
      <w:r w:rsidR="003F20E8" w:rsidRPr="003F20E8">
        <w:rPr>
          <w:rFonts w:cs="Arial"/>
          <w:lang w:val="en-US"/>
        </w:rPr>
        <w:t>(Goodman 1974)</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combine </w:t>
      </w:r>
      <w:r w:rsidR="003533FF" w:rsidRPr="00404EA5">
        <w:rPr>
          <w:rFonts w:cs="Calibri"/>
          <w:lang w:val="en-US" w:eastAsia="de-DE"/>
        </w:rPr>
        <w:t>this with data on the age and sex structure of the population to estimate the magnitude of the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excess bereavement.</w:t>
      </w:r>
      <w:r w:rsidR="00274EE4">
        <w:rPr>
          <w:rFonts w:cs="Calibri"/>
          <w:lang w:val="en-US" w:eastAsia="de-DE"/>
        </w:rPr>
        <w:t xml:space="preserve"> </w:t>
      </w:r>
      <w:r w:rsidR="00D6061B">
        <w:rPr>
          <w:rFonts w:cs="Calibri"/>
          <w:lang w:val="en-US" w:eastAsia="de-DE"/>
        </w:rPr>
        <w:t xml:space="preserve">After this, we </w:t>
      </w:r>
      <w:r w:rsidR="003B4DB6">
        <w:rPr>
          <w:rFonts w:cs="Calibri"/>
          <w:lang w:val="en-US" w:eastAsia="de-DE"/>
        </w:rPr>
        <w:t>develop</w:t>
      </w:r>
      <w:r w:rsidR="00B413B8">
        <w:rPr>
          <w:rFonts w:cs="Calibri"/>
          <w:lang w:val="en-US" w:eastAsia="de-DE"/>
        </w:rPr>
        <w:t xml:space="preserve"> an efficient </w:t>
      </w:r>
      <w:r w:rsidR="005E240C">
        <w:rPr>
          <w:rFonts w:cs="Calibri"/>
          <w:lang w:val="en-US" w:eastAsia="de-DE"/>
        </w:rPr>
        <w:t>and reproduc</w:t>
      </w:r>
      <w:r w:rsidR="00FA1B60">
        <w:rPr>
          <w:rFonts w:cs="Calibri"/>
          <w:lang w:val="en-US" w:eastAsia="de-DE"/>
        </w:rPr>
        <w:t xml:space="preserve">ible </w:t>
      </w:r>
      <w:r w:rsidR="00B413B8">
        <w:rPr>
          <w:rFonts w:cs="Calibri"/>
          <w:lang w:val="en-US" w:eastAsia="de-DE"/>
        </w:rPr>
        <w:t>implementation in the R language</w:t>
      </w:r>
      <w:r w:rsidR="005807E5">
        <w:rPr>
          <w:rFonts w:cs="Calibri"/>
          <w:lang w:val="en-US" w:eastAsia="de-DE"/>
        </w:rPr>
        <w:t xml:space="preserve"> for statistical programming</w:t>
      </w:r>
      <w:r w:rsidR="005770EB">
        <w:rPr>
          <w:rFonts w:cs="Calibri"/>
          <w:lang w:val="en-US" w:eastAsia="de-DE"/>
        </w:rPr>
        <w:t>.</w:t>
      </w:r>
      <w:r w:rsidR="009C334E">
        <w:rPr>
          <w:rFonts w:cs="Calibri"/>
          <w:lang w:val="en-US" w:eastAsia="de-DE"/>
        </w:rPr>
        <w:t xml:space="preserve"> </w:t>
      </w:r>
      <w:r w:rsidR="00D6061B">
        <w:rPr>
          <w:rFonts w:cs="Calibri"/>
          <w:lang w:val="en-US" w:eastAsia="de-DE"/>
        </w:rPr>
        <w:t xml:space="preserve">Preliminary estimates </w:t>
      </w:r>
      <w:r w:rsidR="00BB7A2F">
        <w:rPr>
          <w:rFonts w:cs="Calibri"/>
          <w:lang w:val="en-US" w:eastAsia="de-DE"/>
        </w:rPr>
        <w:t xml:space="preserve">will </w:t>
      </w:r>
      <w:r w:rsidR="00D6061B">
        <w:rPr>
          <w:rFonts w:cs="Calibri"/>
          <w:lang w:val="en-US" w:eastAsia="de-DE"/>
        </w:rPr>
        <w:t xml:space="preserve">be </w:t>
      </w:r>
      <w:r w:rsidR="00BB7A2F">
        <w:rPr>
          <w:rFonts w:cs="Calibri"/>
          <w:lang w:val="en-US" w:eastAsia="de-DE"/>
        </w:rPr>
        <w:t>validate</w:t>
      </w:r>
      <w:r w:rsidR="00D6061B">
        <w:rPr>
          <w:rFonts w:cs="Calibri"/>
          <w:lang w:val="en-US" w:eastAsia="de-DE"/>
        </w:rPr>
        <w:t>d</w:t>
      </w:r>
      <w:r w:rsidR="00BB7A2F">
        <w:rPr>
          <w:rFonts w:cs="Calibri"/>
          <w:lang w:val="en-US" w:eastAsia="de-DE"/>
        </w:rPr>
        <w:t xml:space="preserve"> </w:t>
      </w:r>
      <w:r w:rsidR="00133B24">
        <w:rPr>
          <w:rFonts w:cs="Calibri"/>
          <w:lang w:val="en-US" w:eastAsia="de-DE"/>
        </w:rPr>
        <w:t xml:space="preserve">against potential counterfactual scenarios </w:t>
      </w:r>
      <w:r w:rsidR="00C5262D">
        <w:rPr>
          <w:rFonts w:cs="Calibri"/>
          <w:lang w:val="en-US" w:eastAsia="de-DE"/>
        </w:rPr>
        <w:t xml:space="preserve">using sophisticated demographic micro-simulations implemented in the SOCSIM software </w:t>
      </w:r>
      <w:r w:rsidR="00870BC9">
        <w:rPr>
          <w:rFonts w:cs="Calibri"/>
          <w:lang w:val="en-US" w:eastAsia="de-DE"/>
        </w:rPr>
        <w:fldChar w:fldCharType="begin"/>
      </w:r>
      <w:r w:rsidR="00870BC9">
        <w:rPr>
          <w:rFonts w:cs="Calibri"/>
          <w:lang w:val="en-US" w:eastAsia="de-DE"/>
        </w:rPr>
        <w:instrText xml:space="preserve"> ADDIN ZOTERO_ITEM CSL_CITATION {"citationID":"FyiEdmlP","properties":{"formattedCitation":"(Zagheni 2011)","plainCitation":"(Zagheni 2011)","noteIndex":0},"citationItems":[{"id":364,"uris":["http://zotero.org/groups/2241996/items/ZPJ4WKLH"],"uri":["http://zotero.org/groups/2241996/items/ZPJ4WKLH"],"itemData":{"id":364,"type":"article-journal","container-title":"Population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870BC9">
        <w:rPr>
          <w:rFonts w:cs="Calibri"/>
          <w:lang w:val="en-US" w:eastAsia="de-DE"/>
        </w:rPr>
        <w:fldChar w:fldCharType="separate"/>
      </w:r>
      <w:r w:rsidR="00870BC9" w:rsidRPr="00A85128">
        <w:rPr>
          <w:rFonts w:cs="Arial"/>
          <w:lang w:val="en-US"/>
        </w:rPr>
        <w:t>(Zagheni 2011)</w:t>
      </w:r>
      <w:r w:rsidR="00870BC9">
        <w:rPr>
          <w:rFonts w:cs="Calibri"/>
          <w:lang w:val="en-US" w:eastAsia="de-DE"/>
        </w:rPr>
        <w:fldChar w:fldCharType="end"/>
      </w:r>
      <w:r w:rsidR="00EA3899">
        <w:rPr>
          <w:rFonts w:cs="Calibri"/>
          <w:lang w:val="en-US" w:eastAsia="de-DE"/>
        </w:rPr>
        <w:t>.</w:t>
      </w:r>
    </w:p>
    <w:p w14:paraId="55F4103D" w14:textId="77777777" w:rsidR="00870BC9" w:rsidRDefault="00870BC9" w:rsidP="00B413B8">
      <w:pPr>
        <w:spacing w:after="60" w:line="240" w:lineRule="auto"/>
        <w:jc w:val="both"/>
        <w:rPr>
          <w:rFonts w:cs="Calibri"/>
          <w:lang w:val="en-US" w:eastAsia="de-DE"/>
        </w:rPr>
      </w:pPr>
    </w:p>
    <w:p w14:paraId="0F1FE96D" w14:textId="77777777" w:rsidR="00BF467E" w:rsidRDefault="00BF467E" w:rsidP="0079771A">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79771A">
        <w:rPr>
          <w:rFonts w:cs="Calibri"/>
          <w:lang w:val="en-US" w:eastAsia="de-DE"/>
        </w:rPr>
        <w:t xml:space="preserve">thirteen countries </w:t>
      </w:r>
      <w:r w:rsidRPr="00E3724C">
        <w:rPr>
          <w:rFonts w:cs="Calibri"/>
          <w:lang w:val="en-US" w:eastAsia="de-DE"/>
        </w:rPr>
        <w:t xml:space="preserve">for which </w:t>
      </w:r>
      <w:r w:rsidR="00F829DE">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sidR="00D45151">
        <w:rPr>
          <w:rFonts w:cs="Calibri"/>
          <w:lang w:val="en-US" w:eastAsia="de-DE"/>
        </w:rPr>
        <w:t>, and updated on a weekly basis,</w:t>
      </w:r>
      <w:r w:rsidR="00430420">
        <w:rPr>
          <w:rFonts w:cs="Calibri"/>
          <w:lang w:val="en-US" w:eastAsia="de-DE"/>
        </w:rPr>
        <w:t xml:space="preserve"> from the Human Mortality Database</w:t>
      </w:r>
      <w:r>
        <w:rPr>
          <w:rFonts w:cs="Calibri"/>
          <w:lang w:val="en-US" w:eastAsia="de-DE"/>
        </w:rPr>
        <w:t>.</w:t>
      </w:r>
      <w:r w:rsidRPr="00B32A75">
        <w:rPr>
          <w:rStyle w:val="FootnoteReference"/>
        </w:rPr>
        <w:footnoteReference w:id="5"/>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 xml:space="preserve">once reliable data on Covid-19 excess mortality becomes available. The project will produce a range of estimates to reflect the uncertainty inherent to 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77777777" w:rsidR="007B29F4" w:rsidRDefault="0072061A" w:rsidP="00B413B8">
      <w:pPr>
        <w:spacing w:after="60" w:line="240" w:lineRule="auto"/>
        <w:jc w:val="both"/>
        <w:rPr>
          <w:rFonts w:cs="Calibri"/>
          <w:lang w:val="en-US" w:eastAsia="de-DE"/>
        </w:rPr>
      </w:pPr>
      <w:commentRangeStart w:id="5"/>
      <w:r>
        <w:rPr>
          <w:rFonts w:cs="Calibri"/>
          <w:noProof/>
          <w:lang w:val="en-US"/>
        </w:rPr>
        <w:drawing>
          <wp:inline distT="0" distB="0" distL="0" distR="0" wp14:anchorId="2277151C" wp14:editId="4D718A65">
            <wp:extent cx="5760720" cy="2778965"/>
            <wp:effectExtent l="0" t="0" r="0" b="0"/>
            <wp:docPr id="38" name="Picture 38"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78965"/>
                    </a:xfrm>
                    <a:prstGeom prst="rect">
                      <a:avLst/>
                    </a:prstGeom>
                    <a:noFill/>
                    <a:ln>
                      <a:noFill/>
                    </a:ln>
                  </pic:spPr>
                </pic:pic>
              </a:graphicData>
            </a:graphic>
          </wp:inline>
        </w:drawing>
      </w:r>
      <w:commentRangeEnd w:id="5"/>
      <w:r w:rsidR="00BB56DC">
        <w:rPr>
          <w:rStyle w:val="CommentReference"/>
        </w:rPr>
        <w:commentReference w:id="5"/>
      </w:r>
    </w:p>
    <w:p w14:paraId="7BD6EBCF" w14:textId="77777777"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DF193E">
        <w:rPr>
          <w:rFonts w:cs="Calibri"/>
          <w:lang w:val="en-US" w:eastAsia="de-DE"/>
        </w:rPr>
        <w:t>n average</w:t>
      </w:r>
      <w:r w:rsidR="00365725">
        <w:rPr>
          <w:rFonts w:cs="Calibri"/>
          <w:lang w:val="en-US" w:eastAsia="de-DE"/>
        </w:rPr>
        <w:t xml:space="preserve"> </w:t>
      </w:r>
      <w:r w:rsidR="00327378">
        <w:rPr>
          <w:rFonts w:cs="Calibri"/>
          <w:lang w:val="en-US" w:eastAsia="de-DE"/>
        </w:rPr>
        <w:t xml:space="preserve">woman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female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proofErr w:type="gramStart"/>
      <w:r w:rsidR="00984A01">
        <w:rPr>
          <w:rFonts w:cs="Calibri"/>
          <w:lang w:val="en-US" w:eastAsia="de-DE"/>
        </w:rPr>
        <w:t>Later on</w:t>
      </w:r>
      <w:proofErr w:type="gramEnd"/>
      <w:r w:rsidR="00984A01">
        <w:rPr>
          <w:rFonts w:cs="Calibri"/>
          <w:lang w:val="en-US" w:eastAsia="de-DE"/>
        </w:rPr>
        <w:t>,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77777777"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9B5AB1">
        <w:rPr>
          <w:rFonts w:cs="Calibri"/>
          <w:u w:val="single"/>
          <w:lang w:val="en-US" w:eastAsia="de-DE"/>
        </w:rPr>
        <w:t xml:space="preserve">Formal </w:t>
      </w:r>
      <w:r w:rsidRPr="00754806">
        <w:rPr>
          <w:rFonts w:cs="Calibri"/>
          <w:u w:val="single"/>
          <w:lang w:val="en-US" w:eastAsia="de-DE"/>
        </w:rPr>
        <w:t>Development</w:t>
      </w:r>
    </w:p>
    <w:p w14:paraId="26D09706" w14:textId="77777777"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 xml:space="preserve">Derive </w:t>
      </w:r>
      <w:r w:rsidR="00617A69">
        <w:rPr>
          <w:rFonts w:cs="Calibri"/>
          <w:lang w:val="en-US" w:eastAsia="de-DE"/>
        </w:rPr>
        <w:t xml:space="preserve">a methodology </w:t>
      </w:r>
      <w:r w:rsidRPr="00A25D1C">
        <w:rPr>
          <w:rFonts w:cs="Calibri"/>
          <w:lang w:val="en-US" w:eastAsia="de-DE"/>
        </w:rPr>
        <w:t>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5113E0">
        <w:rPr>
          <w:rFonts w:cs="Calibri"/>
          <w:lang w:val="en-US" w:eastAsia="de-DE"/>
        </w:rPr>
        <w:t>package (</w:t>
      </w:r>
      <w:r w:rsidR="000552F2">
        <w:rPr>
          <w:rFonts w:cs="Calibri"/>
          <w:lang w:val="en-US" w:eastAsia="de-DE"/>
        </w:rPr>
        <w:t>library</w:t>
      </w:r>
      <w:r w:rsidR="005113E0">
        <w:rPr>
          <w:rFonts w:cs="Calibri"/>
          <w:lang w:val="en-US" w:eastAsia="de-DE"/>
        </w:rPr>
        <w:t>)</w:t>
      </w:r>
    </w:p>
    <w:p w14:paraId="2B3E9686" w14:textId="77777777"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Estimate </w:t>
      </w:r>
      <w:commentRangeStart w:id="6"/>
      <w:r w:rsidRPr="00A25D1C">
        <w:rPr>
          <w:rFonts w:cs="Calibri"/>
          <w:lang w:val="en-US" w:eastAsia="de-DE"/>
        </w:rPr>
        <w:t>excess bereavement</w:t>
      </w:r>
      <w:r w:rsidR="00486FBF" w:rsidRPr="00A25D1C">
        <w:rPr>
          <w:rFonts w:cs="Calibri"/>
          <w:lang w:val="en-US" w:eastAsia="de-DE"/>
        </w:rPr>
        <w:t xml:space="preserve"> for an initial set of countries</w:t>
      </w:r>
      <w:r w:rsidR="00507F90">
        <w:rPr>
          <w:rFonts w:cs="Calibri"/>
          <w:lang w:val="en-US" w:eastAsia="de-DE"/>
        </w:rPr>
        <w:t xml:space="preserve"> with high-quality </w:t>
      </w:r>
      <w:commentRangeEnd w:id="6"/>
      <w:r w:rsidR="002A5626">
        <w:rPr>
          <w:rStyle w:val="CommentReference"/>
        </w:rPr>
        <w:commentReference w:id="6"/>
      </w:r>
      <w:r w:rsidR="00507F90">
        <w:rPr>
          <w:rFonts w:cs="Calibri"/>
          <w:lang w:val="en-US" w:eastAsia="de-DE"/>
        </w:rPr>
        <w:t>data</w:t>
      </w:r>
    </w:p>
    <w:p w14:paraId="1B216840" w14:textId="77777777"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14:paraId="6BA9235C" w14:textId="77777777" w:rsidR="00D55DBC" w:rsidRDefault="00D55DBC" w:rsidP="00D55DBC">
      <w:pPr>
        <w:pStyle w:val="ListParagraph"/>
        <w:spacing w:after="60" w:line="240" w:lineRule="auto"/>
        <w:jc w:val="both"/>
        <w:rPr>
          <w:rFonts w:cs="Calibri"/>
          <w:lang w:val="en-US" w:eastAsia="de-DE"/>
        </w:rPr>
      </w:pPr>
    </w:p>
    <w:p w14:paraId="52BE5E88" w14:textId="77777777"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14:paraId="6C3D66A3" w14:textId="77777777"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14:paraId="0A977640" w14:textId="7777777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77777777"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w:t>
      </w:r>
      <w:commentRangeStart w:id="7"/>
      <w:r w:rsidRPr="00A25D1C">
        <w:rPr>
          <w:rFonts w:cs="Calibri"/>
          <w:lang w:val="en-US" w:eastAsia="de-DE"/>
        </w:rPr>
        <w:t>digital dashboard for sharing results with the public</w:t>
      </w:r>
      <w:commentRangeEnd w:id="7"/>
      <w:r w:rsidR="002A5626">
        <w:rPr>
          <w:rStyle w:val="CommentReference"/>
        </w:rPr>
        <w:commentReference w:id="7"/>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7777777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Pr>
          <w:rFonts w:cs="Calibri"/>
          <w:lang w:val="en-US" w:eastAsia="de-DE"/>
        </w:rPr>
        <w:t>).</w:t>
      </w:r>
    </w:p>
    <w:p w14:paraId="048FCB26" w14:textId="77777777" w:rsidR="00885137" w:rsidRPr="00E40D00" w:rsidRDefault="001C6A68" w:rsidP="00E40D00">
      <w:pPr>
        <w:pStyle w:val="ListParagraph"/>
        <w:numPr>
          <w:ilvl w:val="0"/>
          <w:numId w:val="3"/>
        </w:numPr>
        <w:spacing w:after="60" w:line="240" w:lineRule="auto"/>
        <w:jc w:val="both"/>
        <w:rPr>
          <w:rFonts w:cs="Calibri"/>
          <w:lang w:val="en-US" w:eastAsia="de-DE"/>
        </w:rPr>
      </w:pPr>
      <w:r w:rsidRPr="001C6A68">
        <w:rPr>
          <w:rFonts w:cs="Calibri"/>
          <w:lang w:val="en-US" w:eastAsia="de-DE"/>
        </w:rPr>
        <w:t xml:space="preserve">A flexible and scalable methodology for estimating the 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Pr="001C6A68">
        <w:rPr>
          <w:rFonts w:cs="Calibri"/>
          <w:lang w:val="en-US" w:eastAsia="de-DE"/>
        </w:rPr>
        <w:t xml:space="preserve">Covid-19. </w:t>
      </w:r>
    </w:p>
    <w:p w14:paraId="1B7135BE" w14:textId="7777777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77777777"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hyperlink r:id="rId13" w:history="1">
        <w:r w:rsidR="00C25B06" w:rsidRPr="00EC175F">
          <w:rPr>
            <w:rStyle w:val="Hyperlink"/>
            <w:rFonts w:cs="Calibri"/>
            <w:lang w:val="en-US" w:eastAsia="de-DE"/>
          </w:rPr>
          <w:t>https://research-app.shinyapps.io/child_death_paa/</w:t>
        </w:r>
      </w:hyperlink>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8"/>
      <w:r w:rsidR="008430EB">
        <w:rPr>
          <w:rFonts w:cs="Arial"/>
          <w:b/>
          <w:smallCaps/>
          <w:lang w:val="en-US"/>
        </w:rPr>
        <w:t xml:space="preserve"> the </w:t>
      </w:r>
      <w:commentRangeEnd w:id="8"/>
      <w:r w:rsidR="002A5626">
        <w:rPr>
          <w:rStyle w:val="CommentReference"/>
        </w:rPr>
        <w:commentReference w:id="8"/>
      </w:r>
      <w:r w:rsidR="008430EB">
        <w:rPr>
          <w:rFonts w:cs="Arial"/>
          <w:b/>
          <w:smallCaps/>
          <w:lang w:val="en-US"/>
        </w:rPr>
        <w:t>Corona Pandemic</w:t>
      </w:r>
    </w:p>
    <w:p w14:paraId="02AFEA76" w14:textId="77777777"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the Covid-19 disease.</w:t>
      </w:r>
      <w:r>
        <w:rPr>
          <w:rFonts w:cs="Calibri"/>
          <w:lang w:val="en-US" w:eastAsia="de-DE"/>
        </w:rPr>
        <w:t xml:space="preserve"> </w:t>
      </w:r>
      <w:r w:rsidRPr="00475210">
        <w:rPr>
          <w:rFonts w:cs="Calibri"/>
          <w:lang w:val="en-US" w:eastAsia="de-DE"/>
        </w:rPr>
        <w:t xml:space="preserve">The pandemic has already </w:t>
      </w:r>
      <w:r w:rsidR="000C3D58">
        <w:rPr>
          <w:rFonts w:cs="Calibri"/>
          <w:lang w:val="en-US" w:eastAsia="de-DE"/>
        </w:rPr>
        <w:t xml:space="preserve">caused </w:t>
      </w:r>
      <w:r w:rsidRPr="00475210">
        <w:rPr>
          <w:rFonts w:cs="Calibri"/>
          <w:lang w:val="en-US" w:eastAsia="de-DE"/>
        </w:rPr>
        <w:t>the death of thousands</w:t>
      </w:r>
      <w:r w:rsidR="00132E20">
        <w:rPr>
          <w:rFonts w:cs="Calibri"/>
          <w:lang w:val="en-US" w:eastAsia="de-DE"/>
        </w:rPr>
        <w:t xml:space="preserve"> of</w:t>
      </w:r>
      <w:r w:rsidRPr="00475210">
        <w:rPr>
          <w:rFonts w:cs="Calibri"/>
          <w:lang w:val="en-US" w:eastAsia="de-DE"/>
        </w:rPr>
        <w:t xml:space="preserve"> mainly elderly people. Each death is </w:t>
      </w:r>
      <w:proofErr w:type="gramStart"/>
      <w:r w:rsidRPr="00475210">
        <w:rPr>
          <w:rFonts w:cs="Calibri"/>
          <w:lang w:val="en-US" w:eastAsia="de-DE"/>
        </w:rPr>
        <w:t>meaningful in itself, but</w:t>
      </w:r>
      <w:proofErr w:type="gramEnd"/>
      <w:r w:rsidRPr="00475210">
        <w:rPr>
          <w:rFonts w:cs="Calibri"/>
          <w:lang w:val="en-US" w:eastAsia="de-DE"/>
        </w:rPr>
        <w:t xml:space="preserve">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AD36E6">
        <w:rPr>
          <w:rFonts w:cs="Calibri"/>
          <w:lang w:val="en-US" w:eastAsia="de-DE"/>
        </w:rPr>
        <w:t xml:space="preserve"> and in the context of mortality crises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7777777"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of the </w:t>
      </w:r>
      <w:r w:rsidR="00FB6D30">
        <w:rPr>
          <w:rFonts w:cs="Calibri"/>
          <w:lang w:val="en-US" w:eastAsia="de-DE"/>
        </w:rPr>
        <w:t xml:space="preserve">bereaved population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Pr="00475210">
        <w:rPr>
          <w:rFonts w:cs="Calibri"/>
          <w:lang w:val="en-US" w:eastAsia="de-DE"/>
        </w:rPr>
        <w:t xml:space="preserve">The effects of bereavement are also bound to vary by levels </w:t>
      </w:r>
      <w:commentRangeStart w:id="9"/>
      <w:r w:rsidRPr="00475210">
        <w:rPr>
          <w:rFonts w:cs="Calibri"/>
          <w:lang w:val="en-US" w:eastAsia="de-DE"/>
        </w:rPr>
        <w:t>of socio-economic development</w:t>
      </w:r>
      <w:commentRangeEnd w:id="9"/>
      <w:r w:rsidR="002A5626">
        <w:rPr>
          <w:rStyle w:val="CommentReference"/>
        </w:rPr>
        <w:commentReference w:id="9"/>
      </w:r>
      <w:r>
        <w:rPr>
          <w:rFonts w:cs="Calibri"/>
          <w:lang w:val="en-US" w:eastAsia="de-DE"/>
        </w:rPr>
        <w:t xml:space="preserv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{"citationID":"FRHsmqj4","properties":{"formattedCitation":"(Alburez-Gutierrez, Kolk, and Zagheni 2019; Murphy 2011)","plainCitation":"(Alburez-Gutierrez, Kolk, and Zagheni 2019; Murphy 2011)","noteIndex":0},"citationItems":[{"id":1142,"uris":["http://zotero.org/groups/2241996/items/G5BEW64G"],"uri":["http://zotero.org/groups/2241996/items/G5BEW64G"],"itemData":{"id":1142,"type":"report","abstract":"Recent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439,"uris":["http://zotero.org/groups/2241996/items/5HN4HC44"],"uri":["http://zotero.org/groups/2241996/items/5HN4HC44"],"itemData":{"id":439,"type":"article-journal","container-title":"Population and Development Review","DOI":"10.1111/j.1728-4457.2011.00378.x","ISSN":"00987921","language":"en","page":"55-80","source":"Crossref","title":"Long-Term Effects of the Demographic Transition on Family and Kinship Networks in Britain","volume":"37","author":[{"family":"Murphy","given":"Michael"}],"issued":{"date-parts":[["2011",1]]}}}],"schema":"https://github.com/citation-style-language/schema/raw/master/csl-citation.json"} </w:instrText>
      </w:r>
      <w:r>
        <w:rPr>
          <w:rFonts w:cs="Calibri"/>
          <w:lang w:val="en-US" w:eastAsia="de-DE"/>
        </w:rPr>
        <w:fldChar w:fldCharType="separate"/>
      </w:r>
      <w:r w:rsidRPr="00475210">
        <w:rPr>
          <w:rFonts w:cs="Arial"/>
          <w:lang w:val="en-US"/>
        </w:rPr>
        <w:t>(Alburez-Gutierrez, Kolk, and Zagheni 2019; Murphy 2011)</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707DE309" w14:textId="7F197E02" w:rsidR="00F874CE" w:rsidRDefault="001C20BD" w:rsidP="001C20BD">
      <w:pPr>
        <w:spacing w:after="60" w:line="240" w:lineRule="auto"/>
        <w:jc w:val="both"/>
        <w:rPr>
          <w:rFonts w:cs="Calibri"/>
          <w:lang w:val="en-US" w:eastAsia="de-DE"/>
        </w:rPr>
      </w:pPr>
      <w:r w:rsidRPr="001C20BD">
        <w:rPr>
          <w:rFonts w:cs="Calibri"/>
          <w:lang w:val="en-US" w:eastAsia="de-DE"/>
        </w:rPr>
        <w:lastRenderedPageBreak/>
        <w:t xml:space="preserve">Our project will operationalize, for the first time, a set of demographic equations that can be used to estimate the expected number of surviving kin and the number of kin expected to die in the context of dramatic changes in </w:t>
      </w:r>
      <w:del w:id="10" w:author="Emily Smith-Greenaway" w:date="2020-05-19T16:07:00Z">
        <w:r w:rsidRPr="001C20BD" w:rsidDel="002A5626">
          <w:rPr>
            <w:rFonts w:cs="Calibri"/>
            <w:lang w:val="en-US" w:eastAsia="de-DE"/>
          </w:rPr>
          <w:delText xml:space="preserve">demographic </w:delText>
        </w:r>
      </w:del>
      <w:ins w:id="11" w:author="Emily Smith-Greenaway" w:date="2020-05-19T16:07:00Z">
        <w:r w:rsidR="002A5626">
          <w:rPr>
            <w:rFonts w:cs="Calibri"/>
            <w:lang w:val="en-US" w:eastAsia="de-DE"/>
          </w:rPr>
          <w:t xml:space="preserve">mortality </w:t>
        </w:r>
      </w:ins>
      <w:r w:rsidRPr="001C20BD">
        <w:rPr>
          <w:rFonts w:cs="Calibri"/>
          <w:lang w:val="en-US" w:eastAsia="de-DE"/>
        </w:rPr>
        <w:t>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3F20E8">
        <w:rPr>
          <w:rFonts w:cs="Calibri"/>
          <w:lang w:val="en-US" w:eastAsia="de-DE"/>
        </w:rPr>
        <w:t xml:space="preserve"> </w:t>
      </w:r>
      <w:r w:rsidR="003F20E8">
        <w:rPr>
          <w:rFonts w:cs="Calibri"/>
          <w:lang w:val="en-US" w:eastAsia="de-DE"/>
        </w:rPr>
        <w:fldChar w:fldCharType="begin"/>
      </w:r>
      <w:r w:rsidR="003F20E8">
        <w:rPr>
          <w:rFonts w:cs="Calibri"/>
          <w:lang w:val="en-US" w:eastAsia="de-DE"/>
        </w:rPr>
        <w:instrText xml:space="preserve"> ADDIN ZOTERO_ITEM CSL_CITATION {"citationID":"GFw2HAma","properties":{"formattedCitation":"(Goodman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3F20E8">
        <w:rPr>
          <w:rFonts w:cs="Calibri"/>
          <w:lang w:val="en-US" w:eastAsia="de-DE"/>
        </w:rPr>
        <w:fldChar w:fldCharType="separate"/>
      </w:r>
      <w:r w:rsidR="003F20E8" w:rsidRPr="003F20E8">
        <w:rPr>
          <w:rFonts w:cs="Arial"/>
          <w:lang w:val="en-US"/>
        </w:rPr>
        <w:t>(Goodman 1974)</w:t>
      </w:r>
      <w:r w:rsidR="003F20E8">
        <w:rPr>
          <w:rFonts w:cs="Calibri"/>
          <w:lang w:val="en-US" w:eastAsia="de-DE"/>
        </w:rPr>
        <w:fldChar w:fldCharType="end"/>
      </w:r>
      <w:r w:rsidR="00EC7855">
        <w:rPr>
          <w:rFonts w:cs="Calibri"/>
          <w:lang w:val="en-US" w:eastAsia="de-DE"/>
        </w:rPr>
        <w:t xml:space="preserve">. </w:t>
      </w:r>
      <w:r w:rsidRPr="001C20BD">
        <w:rPr>
          <w:rFonts w:cs="Calibri"/>
          <w:lang w:val="en-US" w:eastAsia="de-DE"/>
        </w:rPr>
        <w:t xml:space="preserve">Our interdisciplinary approach, combining demographic theory and data science, has the potential to make methodological and substantial </w:t>
      </w:r>
      <w:r w:rsidR="009731A0" w:rsidRPr="001C20BD">
        <w:rPr>
          <w:rFonts w:cs="Calibri"/>
          <w:lang w:val="en-US" w:eastAsia="de-DE"/>
        </w:rPr>
        <w:t>contributions</w:t>
      </w:r>
      <w:r w:rsidRPr="001C20BD">
        <w:rPr>
          <w:rFonts w:cs="Calibri"/>
          <w:lang w:val="en-US" w:eastAsia="de-DE"/>
        </w:rPr>
        <w:t xml:space="preserve"> to our understanding of branching processes </w:t>
      </w:r>
      <w:r w:rsidR="00E34F34">
        <w:rPr>
          <w:rFonts w:cs="Calibri"/>
          <w:lang w:val="en-US" w:eastAsia="de-DE"/>
        </w:rPr>
        <w:t xml:space="preserve">that </w:t>
      </w:r>
      <w:r w:rsidRPr="001C20BD">
        <w:rPr>
          <w:rFonts w:cs="Calibri"/>
          <w:lang w:val="en-US" w:eastAsia="de-DE"/>
        </w:rPr>
        <w:t xml:space="preserve">have a wide application in other fields. </w:t>
      </w:r>
    </w:p>
    <w:p w14:paraId="287BCC0E" w14:textId="77777777" w:rsidR="00F874CE" w:rsidRDefault="00F874CE" w:rsidP="001C20BD">
      <w:pPr>
        <w:spacing w:after="60" w:line="240" w:lineRule="auto"/>
        <w:jc w:val="both"/>
        <w:rPr>
          <w:rFonts w:cs="Calibri"/>
          <w:lang w:val="en-US" w:eastAsia="de-DE"/>
        </w:rPr>
      </w:pPr>
    </w:p>
    <w:p w14:paraId="304FEB43" w14:textId="100415EE"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 xml:space="preserve">he question of kin survival sits at the very center of demographic theory used for studying human </w:t>
      </w:r>
      <w:del w:id="12" w:author="Emily Smith-Greenaway" w:date="2020-05-19T16:07:00Z">
        <w:r w:rsidR="001102BD" w:rsidRPr="001C20BD" w:rsidDel="002A5626">
          <w:rPr>
            <w:rFonts w:cs="Calibri"/>
            <w:lang w:val="en-US" w:eastAsia="de-DE"/>
          </w:rPr>
          <w:delText>and non-human</w:delText>
        </w:r>
        <w:commentRangeStart w:id="13"/>
        <w:r w:rsidR="001102BD" w:rsidRPr="001C20BD" w:rsidDel="002A5626">
          <w:rPr>
            <w:rFonts w:cs="Calibri"/>
            <w:lang w:val="en-US" w:eastAsia="de-DE"/>
          </w:rPr>
          <w:delText xml:space="preserve"> </w:delText>
        </w:r>
      </w:del>
      <w:commentRangeEnd w:id="13"/>
      <w:r w:rsidR="002A5626">
        <w:rPr>
          <w:rStyle w:val="CommentReference"/>
        </w:rPr>
        <w:commentReference w:id="13"/>
      </w:r>
      <w:r w:rsidR="001102BD" w:rsidRPr="001C20BD">
        <w:rPr>
          <w:rFonts w:cs="Calibri"/>
          <w:lang w:val="en-US" w:eastAsia="de-DE"/>
        </w:rPr>
        <w:t>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00237B02">
        <w:rPr>
          <w:rFonts w:cs="Calibri"/>
          <w:lang w:val="en-US" w:eastAsia="de-DE"/>
        </w:rPr>
        <w:t xml:space="preserve"> </w:t>
      </w:r>
      <w:r w:rsidR="00237B02">
        <w:rPr>
          <w:rFonts w:cs="Calibri"/>
          <w:lang w:val="en-US" w:eastAsia="de-DE"/>
        </w:rPr>
        <w:fldChar w:fldCharType="begin"/>
      </w:r>
      <w:r w:rsidR="00AD36E6">
        <w:rPr>
          <w:rFonts w:cs="Calibri"/>
          <w:lang w:val="en-US" w:eastAsia="de-DE"/>
        </w:rPr>
        <w:instrText xml:space="preserve"> ADDIN ZOTERO_ITEM CSL_CITATION {"citationID":"EDLdDLmE","properties":{"formattedCitation":"(Volk and Atkinson 2013)","plainCitation":"(Volk and Atkinson 2013)","noteIndex":0},"citationItems":[{"id":455,"uris":["http://zotero.org/groups/2241996/items/6UT8UT2R"],"uri":["http://zotero.org/groups/2241996/items/6UT8UT2R"],"itemData":{"id":455,"type":"article-journal","container-title":"Evolution and Human Behavior","DOI":"10.1016/j.evolhumbehav.2012.11.007","ISSN":"10905138","issue":"3","language":"en","page":"182-192","source":"Crossref","title":"Infant and child death in the human environment of evolutionary adaptation","volume":"34","author":[{"family":"Volk","given":"Anthony A."},{"family":"Atkinson","given":"Jeremy A."}],"issued":{"date-parts":[["2013",5]]}}}],"schema":"https://github.com/citation-style-language/schema/raw/master/csl-citation.json"} </w:instrText>
      </w:r>
      <w:r w:rsidR="00237B02">
        <w:rPr>
          <w:rFonts w:cs="Calibri"/>
          <w:lang w:val="en-US" w:eastAsia="de-DE"/>
        </w:rPr>
        <w:fldChar w:fldCharType="separate"/>
      </w:r>
      <w:r w:rsidR="00AD36E6" w:rsidRPr="00AD36E6">
        <w:rPr>
          <w:rFonts w:cs="Arial"/>
          <w:lang w:val="en-US"/>
        </w:rPr>
        <w:t>(Volk and Atkinson 2013)</w:t>
      </w:r>
      <w:r w:rsidR="00237B02">
        <w:rPr>
          <w:rFonts w:cs="Calibri"/>
          <w:lang w:val="en-US" w:eastAsia="de-DE"/>
        </w:rPr>
        <w:fldChar w:fldCharType="end"/>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14:paraId="05012955" w14:textId="77777777" w:rsidR="00237B02" w:rsidRDefault="00132E20" w:rsidP="00A16319">
      <w:pPr>
        <w:spacing w:after="60" w:line="240" w:lineRule="auto"/>
        <w:jc w:val="both"/>
        <w:rPr>
          <w:rFonts w:cs="Calibri"/>
          <w:lang w:val="en-US" w:eastAsia="de-DE"/>
        </w:rPr>
      </w:pPr>
      <w:r>
        <w:rPr>
          <w:rFonts w:cs="Calibri"/>
          <w:lang w:val="en-US" w:eastAsia="de-DE"/>
        </w:rPr>
        <w:t xml:space="preserve"> </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00C1658C" w14:textId="77777777" w:rsidR="003F20E8" w:rsidRPr="003F20E8" w:rsidRDefault="00245378" w:rsidP="003F20E8">
      <w:pPr>
        <w:pStyle w:val="Bibliography"/>
        <w:rPr>
          <w:rFonts w:cs="Arial"/>
          <w:lang w:val="en-US"/>
        </w:rPr>
      </w:pPr>
      <w:r>
        <w:rPr>
          <w:rFonts w:cs="Calibri"/>
          <w:lang w:val="en-US" w:eastAsia="de-DE"/>
        </w:rPr>
        <w:fldChar w:fldCharType="begin"/>
      </w:r>
      <w:r w:rsidR="003F20E8">
        <w:rPr>
          <w:rFonts w:cs="Calibri"/>
          <w:lang w:val="en-US" w:eastAsia="de-DE"/>
        </w:rPr>
        <w:instrText xml:space="preserve"> ADDIN ZOTERO_BIBL {"uncited":[],"omitted":[],"custom":[]} CSL_BIBLIOGRAPHY </w:instrText>
      </w:r>
      <w:r>
        <w:rPr>
          <w:rFonts w:cs="Calibri"/>
          <w:lang w:val="en-US" w:eastAsia="de-DE"/>
        </w:rPr>
        <w:fldChar w:fldCharType="separate"/>
      </w:r>
      <w:r w:rsidR="003F20E8" w:rsidRPr="003F20E8">
        <w:rPr>
          <w:rFonts w:cs="Arial"/>
          <w:lang w:val="en-US"/>
        </w:rPr>
        <w:t xml:space="preserve">Alburez-Gutierrez, D., Kolk, M., and Zagheni, E. (2019). </w:t>
      </w:r>
      <w:r w:rsidR="003F20E8" w:rsidRPr="003F20E8">
        <w:rPr>
          <w:rFonts w:cs="Arial"/>
          <w:i/>
          <w:iCs/>
          <w:lang w:val="en-US"/>
        </w:rPr>
        <w:t>Women’s Experience of Child Death over the Life Course: A Global Demographic Perspective</w:t>
      </w:r>
      <w:r w:rsidR="003F20E8" w:rsidRPr="003F20E8">
        <w:rPr>
          <w:rFonts w:cs="Arial"/>
          <w:lang w:val="en-US"/>
        </w:rPr>
        <w:t>. SocArXiv. doi:10.31235/osf.io/s69fz.</w:t>
      </w:r>
    </w:p>
    <w:p w14:paraId="16616AF4" w14:textId="77777777" w:rsidR="003F20E8" w:rsidRPr="003F20E8" w:rsidRDefault="003F20E8" w:rsidP="003F20E8">
      <w:pPr>
        <w:pStyle w:val="Bibliography"/>
        <w:rPr>
          <w:rFonts w:cs="Arial"/>
          <w:lang w:val="en-US"/>
        </w:rPr>
      </w:pPr>
      <w:r w:rsidRPr="003F20E8">
        <w:rPr>
          <w:rFonts w:cs="Arial"/>
          <w:lang w:val="en-US"/>
        </w:rPr>
        <w:t xml:space="preserve">Goodman, L.A. (1974). Family Formation and the Frequency of Various Kinship Relationships. </w:t>
      </w:r>
      <w:r w:rsidRPr="003F20E8">
        <w:rPr>
          <w:rFonts w:cs="Arial"/>
          <w:i/>
          <w:iCs/>
          <w:lang w:val="en-US"/>
        </w:rPr>
        <w:t>Theoretical Population Biology</w:t>
      </w:r>
      <w:r w:rsidRPr="003F20E8">
        <w:rPr>
          <w:rFonts w:cs="Arial"/>
          <w:lang w:val="en-US"/>
        </w:rPr>
        <w:t>:27.</w:t>
      </w:r>
    </w:p>
    <w:p w14:paraId="3250C3DF" w14:textId="77777777" w:rsidR="003F20E8" w:rsidRPr="003F20E8" w:rsidRDefault="003F20E8" w:rsidP="003F20E8">
      <w:pPr>
        <w:pStyle w:val="Bibliography"/>
        <w:rPr>
          <w:rFonts w:cs="Arial"/>
          <w:lang w:val="en-US"/>
        </w:rPr>
      </w:pPr>
      <w:r w:rsidRPr="003F20E8">
        <w:rPr>
          <w:rFonts w:cs="Arial"/>
          <w:lang w:val="en-US"/>
        </w:rPr>
        <w:t xml:space="preserve">Hendrickson, K.C. (2009). Morbidity, mortality, and parental grief: A review of the literature on the relationship between the death of a child and the subsequent health of parents. </w:t>
      </w:r>
      <w:r w:rsidRPr="003F20E8">
        <w:rPr>
          <w:rFonts w:cs="Arial"/>
          <w:i/>
          <w:iCs/>
          <w:lang w:val="en-US"/>
        </w:rPr>
        <w:t>Palliative and Supportive Care</w:t>
      </w:r>
      <w:r w:rsidRPr="003F20E8">
        <w:rPr>
          <w:rFonts w:cs="Arial"/>
          <w:lang w:val="en-US"/>
        </w:rPr>
        <w:t xml:space="preserve"> 7(1):109–119. doi:10.1017/S1478951509000133.</w:t>
      </w:r>
    </w:p>
    <w:p w14:paraId="5F770DF3" w14:textId="77777777" w:rsidR="003F20E8" w:rsidRPr="003F20E8" w:rsidRDefault="003F20E8" w:rsidP="003F20E8">
      <w:pPr>
        <w:pStyle w:val="Bibliography"/>
        <w:rPr>
          <w:rFonts w:cs="Arial"/>
          <w:lang w:val="en-US"/>
        </w:rPr>
      </w:pPr>
      <w:r w:rsidRPr="003F20E8">
        <w:rPr>
          <w:rFonts w:cs="Arial"/>
          <w:lang w:val="en-US"/>
        </w:rPr>
        <w:t xml:space="preserve">Murphy, M. (2011). Long-Term Effects of the Demographic Transition on Family and Kinship Networks in Britain. </w:t>
      </w:r>
      <w:r w:rsidRPr="003F20E8">
        <w:rPr>
          <w:rFonts w:cs="Arial"/>
          <w:i/>
          <w:iCs/>
          <w:lang w:val="en-US"/>
        </w:rPr>
        <w:t>Population and Development Review</w:t>
      </w:r>
      <w:r w:rsidRPr="003F20E8">
        <w:rPr>
          <w:rFonts w:cs="Arial"/>
          <w:lang w:val="en-US"/>
        </w:rPr>
        <w:t xml:space="preserve"> 37:55–80. doi:10.1111/j.1728-4457.2011.00378.x.</w:t>
      </w:r>
    </w:p>
    <w:p w14:paraId="755F13DB" w14:textId="77777777" w:rsidR="003F20E8" w:rsidRPr="003F20E8" w:rsidRDefault="003F20E8" w:rsidP="003F20E8">
      <w:pPr>
        <w:pStyle w:val="Bibliography"/>
        <w:rPr>
          <w:rFonts w:cs="Arial"/>
          <w:lang w:val="en-US"/>
        </w:rPr>
      </w:pPr>
      <w:r w:rsidRPr="003F20E8">
        <w:rPr>
          <w:rFonts w:cs="Arial"/>
          <w:lang w:val="en-US"/>
        </w:rPr>
        <w:t xml:space="preserve">Raker, E.J., Zacher, M., and Lowe, S.R. (2020). Lessons from Hurricane Katrina for predicting the indirect health consequences of the COVID-19 pandemic. </w:t>
      </w:r>
      <w:r w:rsidRPr="003F20E8">
        <w:rPr>
          <w:rFonts w:cs="Arial"/>
          <w:i/>
          <w:iCs/>
          <w:lang w:val="en-US"/>
        </w:rPr>
        <w:t>Proceedings of the National Academy of Sciences</w:t>
      </w:r>
      <w:r w:rsidRPr="003F20E8">
        <w:rPr>
          <w:rFonts w:cs="Arial"/>
          <w:lang w:val="en-US"/>
        </w:rPr>
        <w:t>:202006706. doi:10.1073/pnas.2006706117.</w:t>
      </w:r>
    </w:p>
    <w:p w14:paraId="5B89A25B" w14:textId="77777777" w:rsidR="003F20E8" w:rsidRPr="003F20E8" w:rsidRDefault="003F20E8" w:rsidP="003F20E8">
      <w:pPr>
        <w:pStyle w:val="Bibliography"/>
        <w:rPr>
          <w:rFonts w:cs="Arial"/>
          <w:lang w:val="en-US"/>
        </w:rPr>
      </w:pPr>
      <w:r w:rsidRPr="003F20E8">
        <w:rPr>
          <w:rFonts w:cs="Arial"/>
          <w:lang w:val="en-US"/>
        </w:rPr>
        <w:t xml:space="preserve">Smith-Greenaway, E. and Trinitapoli, J. (2020). Maternal cumulative prevalence measures of child mortality show heavy burden in sub-Saharan Africa. </w:t>
      </w:r>
      <w:r w:rsidRPr="003F20E8">
        <w:rPr>
          <w:rFonts w:cs="Arial"/>
          <w:i/>
          <w:iCs/>
          <w:lang w:val="en-US"/>
        </w:rPr>
        <w:t>Proceedings of the National Academy of Sciences</w:t>
      </w:r>
      <w:r w:rsidRPr="003F20E8">
        <w:rPr>
          <w:rFonts w:cs="Arial"/>
          <w:lang w:val="en-US"/>
        </w:rPr>
        <w:t>:201907343. doi:10.1073/pnas.1907343117.</w:t>
      </w:r>
    </w:p>
    <w:p w14:paraId="4A26692E" w14:textId="77777777" w:rsidR="003F20E8" w:rsidRPr="003F20E8" w:rsidRDefault="003F20E8" w:rsidP="003F20E8">
      <w:pPr>
        <w:pStyle w:val="Bibliography"/>
        <w:rPr>
          <w:rFonts w:cs="Arial"/>
          <w:lang w:val="en-US"/>
        </w:rPr>
      </w:pPr>
      <w:r w:rsidRPr="003F20E8">
        <w:rPr>
          <w:rFonts w:cs="Arial"/>
          <w:lang w:val="en-US"/>
        </w:rPr>
        <w:t xml:space="preserve">Umberson, D., Olson, J.S., Crosnoe, R., Liu, H., Pudrovska, T., and Donnelly, R. (2017). Death of family members as an overlooked source of racial disadvantage in the United States. </w:t>
      </w:r>
      <w:r w:rsidRPr="003F20E8">
        <w:rPr>
          <w:rFonts w:cs="Arial"/>
          <w:i/>
          <w:iCs/>
          <w:lang w:val="en-US"/>
        </w:rPr>
        <w:t>Proceedings of the National Academy of Sciences</w:t>
      </w:r>
      <w:r w:rsidRPr="003F20E8">
        <w:rPr>
          <w:rFonts w:cs="Arial"/>
          <w:lang w:val="en-US"/>
        </w:rPr>
        <w:t xml:space="preserve"> 114(5):915–920. doi:10.1073/pnas.1605599114.</w:t>
      </w:r>
    </w:p>
    <w:p w14:paraId="3E9DE7AC" w14:textId="77777777" w:rsidR="003F20E8" w:rsidRPr="003F20E8" w:rsidRDefault="003F20E8" w:rsidP="003F20E8">
      <w:pPr>
        <w:pStyle w:val="Bibliography"/>
        <w:rPr>
          <w:rFonts w:cs="Arial"/>
          <w:lang w:val="en-US"/>
        </w:rPr>
      </w:pPr>
      <w:r w:rsidRPr="003F20E8">
        <w:rPr>
          <w:rFonts w:cs="Arial"/>
          <w:lang w:val="en-US"/>
        </w:rPr>
        <w:t xml:space="preserve">Verdery, A.M. and Smith-Greenaway, E. (2020). COVID-19 and Family Bereavement in the United States. </w:t>
      </w:r>
      <w:r w:rsidRPr="003F20E8">
        <w:rPr>
          <w:rFonts w:cs="Arial"/>
          <w:i/>
          <w:iCs/>
          <w:lang w:val="en-US"/>
        </w:rPr>
        <w:t>Applied Demography</w:t>
      </w:r>
      <w:r w:rsidRPr="003F20E8">
        <w:rPr>
          <w:rFonts w:cs="Arial"/>
          <w:lang w:val="en-US"/>
        </w:rPr>
        <w:t xml:space="preserve"> 32:1–2.</w:t>
      </w:r>
    </w:p>
    <w:p w14:paraId="4ACD82C8" w14:textId="77777777" w:rsidR="003F20E8" w:rsidRPr="003F20E8" w:rsidRDefault="003F20E8" w:rsidP="003F20E8">
      <w:pPr>
        <w:pStyle w:val="Bibliography"/>
        <w:rPr>
          <w:rFonts w:cs="Arial"/>
          <w:lang w:val="en-US"/>
        </w:rPr>
      </w:pPr>
      <w:r w:rsidRPr="003F20E8">
        <w:rPr>
          <w:rFonts w:cs="Arial"/>
          <w:lang w:val="en-US"/>
        </w:rPr>
        <w:t xml:space="preserve">Volk, A.A. and Atkinson, J.A. (2013). Infant and child death in the human environment of evolutionary adaptation. </w:t>
      </w:r>
      <w:r w:rsidRPr="003F20E8">
        <w:rPr>
          <w:rFonts w:cs="Arial"/>
          <w:i/>
          <w:iCs/>
          <w:lang w:val="en-US"/>
        </w:rPr>
        <w:t>Evolution and Human Behavior</w:t>
      </w:r>
      <w:r w:rsidRPr="003F20E8">
        <w:rPr>
          <w:rFonts w:cs="Arial"/>
          <w:lang w:val="en-US"/>
        </w:rPr>
        <w:t xml:space="preserve"> 34(3):182–192. doi:10.1016/j.evolhumbehav.2012.11.007.</w:t>
      </w:r>
    </w:p>
    <w:p w14:paraId="491F0F91" w14:textId="77777777" w:rsidR="003F20E8" w:rsidRPr="003F20E8" w:rsidRDefault="003F20E8" w:rsidP="003F20E8">
      <w:pPr>
        <w:pStyle w:val="Bibliography"/>
        <w:rPr>
          <w:rFonts w:cs="Arial"/>
        </w:rPr>
      </w:pPr>
      <w:r w:rsidRPr="003F20E8">
        <w:rPr>
          <w:rFonts w:cs="Arial"/>
          <w:lang w:val="en-US"/>
        </w:rPr>
        <w:t xml:space="preserve">Zagheni, E. (2011). The Impact of the HIV/AIDS Epidemic on Kinship Resources for Orphans in Zimbabwe. </w:t>
      </w:r>
      <w:r w:rsidRPr="003F20E8">
        <w:rPr>
          <w:rFonts w:cs="Arial"/>
          <w:i/>
          <w:iCs/>
        </w:rPr>
        <w:t>Population and Development Review</w:t>
      </w:r>
      <w:r w:rsidRPr="003F20E8">
        <w:rPr>
          <w:rFonts w:cs="Arial"/>
        </w:rPr>
        <w:t xml:space="preserve"> 37(4):761–783. doi:10.1111/j.1728-4457.2011.00456.x.</w:t>
      </w:r>
    </w:p>
    <w:p w14:paraId="47A51082" w14:textId="77777777"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4"/>
      <w:footerReference w:type="default" r:id="rId15"/>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Smith-Greenaway" w:date="2020-05-19T16:00:00Z" w:initials="ES">
    <w:p w14:paraId="5FD3C2AE" w14:textId="0FD0953D" w:rsidR="002A5626" w:rsidRDefault="002A5626">
      <w:pPr>
        <w:pStyle w:val="CommentText"/>
      </w:pPr>
      <w:r>
        <w:rPr>
          <w:rStyle w:val="CommentReference"/>
        </w:rPr>
        <w:annotationRef/>
      </w:r>
      <w:r>
        <w:t xml:space="preserve">May want to list here or list regions at least…something to show the breadth of the cross-comparative perspective </w:t>
      </w:r>
    </w:p>
  </w:comment>
  <w:comment w:id="3" w:author="Emily Smith-Greenaway" w:date="2020-05-19T16:01:00Z" w:initials="ES">
    <w:p w14:paraId="587D3063" w14:textId="31AAA028" w:rsidR="002A5626" w:rsidRDefault="002A5626">
      <w:pPr>
        <w:pStyle w:val="CommentText"/>
      </w:pPr>
      <w:r>
        <w:rPr>
          <w:rStyle w:val="CommentReference"/>
        </w:rPr>
        <w:annotationRef/>
      </w:r>
      <w:r>
        <w:t xml:space="preserve">If you mena age groups, I’d just say it. Also say variation across relatives and specify the breadth of relatives you’ll consider (of course, not extending to say, second counsins, but basically everyone in extended family unit, which is terrific!). </w:t>
      </w:r>
    </w:p>
  </w:comment>
  <w:comment w:id="4" w:author="Emily Smith-Greenaway" w:date="2020-05-19T16:02:00Z" w:initials="ES">
    <w:p w14:paraId="79CEE5EF" w14:textId="5730E3B6" w:rsidR="002A5626" w:rsidRDefault="002A5626">
      <w:pPr>
        <w:pStyle w:val="CommentText"/>
      </w:pPr>
      <w:r>
        <w:rPr>
          <w:rStyle w:val="CommentReference"/>
        </w:rPr>
        <w:annotationRef/>
      </w:r>
      <w:r>
        <w:t>Will you really do this? Or this is more of the *motivation* for the proposal….readers may take issue with the fact that closeness, etc across these relations undoubtedly vary across  settings and families….i think you can just say look, understanding family loss is important because it’s a key source of support and resources (speciifcally certain types of loss too…not really the case for cousins?) AND because it has potential impact on individuals‘ wellbeing…</w:t>
      </w:r>
    </w:p>
  </w:comment>
  <w:comment w:id="5" w:author="Emily Smith-Greenaway" w:date="2020-05-19T15:59:00Z" w:initials="ES">
    <w:p w14:paraId="3179B24F" w14:textId="43C1C39F" w:rsidR="00BB56DC" w:rsidRDefault="00BB56DC">
      <w:pPr>
        <w:pStyle w:val="CommentText"/>
      </w:pPr>
      <w:r>
        <w:rPr>
          <w:rStyle w:val="CommentReference"/>
        </w:rPr>
        <w:annotationRef/>
      </w:r>
      <w:r>
        <w:t xml:space="preserve">So will estimates only be specific to women? If not, and if this is just for the purposes of demonstrating, given higher male mortality…you may want to use *men* as the example here given that’s where readers mind will go. </w:t>
      </w:r>
    </w:p>
  </w:comment>
  <w:comment w:id="6" w:author="Emily Smith-Greenaway" w:date="2020-05-19T16:04:00Z" w:initials="ES">
    <w:p w14:paraId="099CA486" w14:textId="22C5C529" w:rsidR="002A5626" w:rsidRDefault="002A5626">
      <w:pPr>
        <w:pStyle w:val="CommentText"/>
      </w:pPr>
      <w:r>
        <w:rPr>
          <w:rStyle w:val="CommentReference"/>
        </w:rPr>
        <w:annotationRef/>
      </w:r>
      <w:r>
        <w:t xml:space="preserve">Specify countries and data source </w:t>
      </w:r>
    </w:p>
  </w:comment>
  <w:comment w:id="7" w:author="Emily Smith-Greenaway" w:date="2020-05-19T16:04:00Z" w:initials="ES">
    <w:p w14:paraId="18298E16" w14:textId="593FCD2B" w:rsidR="002A5626" w:rsidRDefault="002A5626">
      <w:pPr>
        <w:pStyle w:val="CommentText"/>
      </w:pPr>
      <w:r>
        <w:rPr>
          <w:rStyle w:val="CommentReference"/>
        </w:rPr>
        <w:annotationRef/>
      </w:r>
      <w:r>
        <w:t xml:space="preserve">This would be fantastic! </w:t>
      </w:r>
    </w:p>
  </w:comment>
  <w:comment w:id="8" w:author="Emily Smith-Greenaway" w:date="2020-05-19T16:05:00Z" w:initials="ES">
    <w:p w14:paraId="7FAED3BE" w14:textId="50262D50" w:rsidR="002A5626" w:rsidRDefault="002A5626">
      <w:pPr>
        <w:pStyle w:val="CommentText"/>
      </w:pPr>
      <w:r>
        <w:rPr>
          <w:rStyle w:val="CommentReference"/>
        </w:rPr>
        <w:annotationRef/>
      </w:r>
      <w:r>
        <w:t xml:space="preserve">Can you pull some of this upfront? Or was this structure provided by potential fundre? This may all help reviewers recognize the value of aims 1 through 3. </w:t>
      </w:r>
    </w:p>
  </w:comment>
  <w:comment w:id="9" w:author="Emily Smith-Greenaway" w:date="2020-05-19T16:06:00Z" w:initials="ES">
    <w:p w14:paraId="63A543AF" w14:textId="702182CC" w:rsidR="002A5626" w:rsidRDefault="002A5626">
      <w:pPr>
        <w:pStyle w:val="CommentText"/>
      </w:pPr>
      <w:r>
        <w:rPr>
          <w:rStyle w:val="CommentReference"/>
        </w:rPr>
        <w:annotationRef/>
      </w:r>
      <w:r>
        <w:t xml:space="preserve">But some of this is tied to family structure too? There is more room for loss simply because more people alive to lose? I’d cut this…I think you just want to say that look, you’re creating country-specific estimtaes which will help clarify the age-gradient in bereavement. </w:t>
      </w:r>
    </w:p>
  </w:comment>
  <w:comment w:id="13" w:author="Emily Smith-Greenaway" w:date="2020-05-19T16:07:00Z" w:initials="ES">
    <w:p w14:paraId="07CA010A" w14:textId="779745AA" w:rsidR="002A5626" w:rsidRDefault="002A5626">
      <w:pPr>
        <w:pStyle w:val="CommentText"/>
      </w:pPr>
      <w:r>
        <w:rPr>
          <w:rStyle w:val="CommentReference"/>
        </w:rPr>
        <w:annotationRef/>
      </w:r>
      <w:r>
        <w:t xml:space="preserve">Seems tangential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A8D8E" w14:textId="77777777" w:rsidR="004C2210" w:rsidRDefault="004C2210" w:rsidP="004A3469">
      <w:pPr>
        <w:spacing w:after="0" w:line="240" w:lineRule="auto"/>
      </w:pPr>
      <w:r>
        <w:separator/>
      </w:r>
    </w:p>
  </w:endnote>
  <w:endnote w:type="continuationSeparator" w:id="0">
    <w:p w14:paraId="7B3492BE" w14:textId="77777777" w:rsidR="004C2210" w:rsidRDefault="004C2210"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984A0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03F05" w14:textId="77777777" w:rsidR="004C2210" w:rsidRDefault="004C2210" w:rsidP="004A3469">
      <w:pPr>
        <w:spacing w:after="0" w:line="240" w:lineRule="auto"/>
      </w:pPr>
      <w:r>
        <w:separator/>
      </w:r>
    </w:p>
  </w:footnote>
  <w:footnote w:type="continuationSeparator" w:id="0">
    <w:p w14:paraId="3E1D84D8" w14:textId="77777777" w:rsidR="004C2210" w:rsidRDefault="004C2210" w:rsidP="004A3469">
      <w:pPr>
        <w:spacing w:after="0" w:line="240" w:lineRule="auto"/>
      </w:pPr>
      <w:r>
        <w:continuationSeparator/>
      </w:r>
    </w:p>
  </w:footnote>
  <w:footnote w:id="1">
    <w:p w14:paraId="79026E30" w14:textId="77777777" w:rsidR="00312537" w:rsidRPr="00312537" w:rsidRDefault="00312537">
      <w:pPr>
        <w:pStyle w:val="FootnoteText"/>
        <w:rPr>
          <w:lang w:val="en-US"/>
        </w:rPr>
      </w:pPr>
      <w:r w:rsidRPr="00B32A75">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14:paraId="6D4A2697" w14:textId="77777777" w:rsidR="00312537" w:rsidRPr="00312537" w:rsidRDefault="00312537">
      <w:pPr>
        <w:pStyle w:val="FootnoteText"/>
        <w:rPr>
          <w:lang w:val="en-US"/>
        </w:rPr>
      </w:pPr>
      <w:r w:rsidRPr="00B32A75">
        <w:rPr>
          <w:rStyle w:val="FootnoteReference"/>
        </w:rPr>
        <w:footnoteRef/>
      </w:r>
      <w:r w:rsidRPr="00312537">
        <w:rPr>
          <w:lang w:val="en-US"/>
        </w:rPr>
        <w:t xml:space="preserve"> </w:t>
      </w:r>
      <w:hyperlink r:id="rId2" w:history="1">
        <w:r w:rsidRPr="00EC175F">
          <w:rPr>
            <w:rStyle w:val="Hyperlink"/>
            <w:lang w:val="en-US"/>
          </w:rPr>
          <w:t>https://github.com/timriffe/covid_age</w:t>
        </w:r>
      </w:hyperlink>
    </w:p>
  </w:footnote>
  <w:footnote w:id="3">
    <w:p w14:paraId="50B75223" w14:textId="77777777" w:rsidR="00AA1006" w:rsidRPr="00857A80" w:rsidRDefault="00AA1006">
      <w:pPr>
        <w:pStyle w:val="FootnoteText"/>
        <w:rPr>
          <w:rFonts w:cs="Calibri"/>
          <w:lang w:val="en-US" w:eastAsia="de-DE"/>
        </w:rPr>
      </w:pPr>
      <w:r w:rsidRPr="00B32A75">
        <w:rPr>
          <w:rStyle w:val="FootnoteReference"/>
        </w:rPr>
        <w:footnoteRef/>
      </w:r>
      <w:r w:rsidRPr="00D66E63">
        <w:rPr>
          <w:lang w:val="en-US"/>
        </w:rPr>
        <w:t xml:space="preserve"> </w:t>
      </w:r>
      <w:hyperlink r:id="rId3" w:history="1">
        <w:r w:rsidR="00312537" w:rsidRPr="00EC175F">
          <w:rPr>
            <w:rStyle w:val="Hyperlink"/>
            <w:lang w:val="en-US"/>
          </w:rPr>
          <w:t>https://ourworldindata.org/coronavirus-testing</w:t>
        </w:r>
      </w:hyperlink>
      <w:r w:rsidR="00312537">
        <w:rPr>
          <w:lang w:val="en-US"/>
        </w:rPr>
        <w:t xml:space="preserve"> </w:t>
      </w:r>
    </w:p>
  </w:footnote>
  <w:footnote w:id="4">
    <w:p w14:paraId="23D6D61E" w14:textId="77777777" w:rsidR="00857A80" w:rsidRPr="00857A80" w:rsidRDefault="00857A80">
      <w:pPr>
        <w:pStyle w:val="FootnoteText"/>
        <w:rPr>
          <w:lang w:val="en-US"/>
        </w:rPr>
      </w:pPr>
      <w:r w:rsidRPr="00B32A75">
        <w:rPr>
          <w:rStyle w:val="FootnoteReference"/>
        </w:rPr>
        <w:footnoteRef/>
      </w:r>
      <w:r w:rsidRPr="00857A80">
        <w:rPr>
          <w:lang w:val="en-US"/>
        </w:rPr>
        <w:t xml:space="preserve"> </w:t>
      </w:r>
      <w:hyperlink r:id="rId4" w:history="1">
        <w:r w:rsidRPr="00EC175F">
          <w:rPr>
            <w:rStyle w:val="Hyperlink"/>
            <w:lang w:val="en-US"/>
          </w:rPr>
          <w:t>https://www.bsg.ox.ac.uk/research/publications/variation-government-responses-covid-19</w:t>
        </w:r>
      </w:hyperlink>
      <w:r>
        <w:rPr>
          <w:lang w:val="en-US"/>
        </w:rPr>
        <w:t xml:space="preserve"> </w:t>
      </w:r>
    </w:p>
  </w:footnote>
  <w:footnote w:id="5">
    <w:p w14:paraId="03E108BB" w14:textId="77777777" w:rsidR="00BF467E" w:rsidRPr="00FF1611" w:rsidRDefault="00BF467E" w:rsidP="00BF467E">
      <w:pPr>
        <w:pStyle w:val="FootnoteText"/>
        <w:rPr>
          <w:lang w:val="en-US"/>
        </w:rPr>
      </w:pPr>
      <w:r w:rsidRPr="00B32A75">
        <w:rPr>
          <w:rStyle w:val="FootnoteReference"/>
        </w:rPr>
        <w:footnoteRef/>
      </w:r>
      <w:r w:rsidR="00F10A48">
        <w:rPr>
          <w:lang w:val="en-US"/>
        </w:rPr>
        <w:t xml:space="preserve"> See the </w:t>
      </w:r>
      <w:r w:rsidR="00DF2FA4">
        <w:rPr>
          <w:lang w:val="en-US"/>
        </w:rPr>
        <w:t>“</w:t>
      </w:r>
      <w:r w:rsidR="00F10A48" w:rsidRPr="00F10A48">
        <w:rPr>
          <w:lang w:val="en-US"/>
        </w:rPr>
        <w:t>Short-term Mortality Fluctuations</w:t>
      </w:r>
      <w:r w:rsidR="00DF2FA4">
        <w:rPr>
          <w:lang w:val="en-US"/>
        </w:rPr>
        <w:t>”</w:t>
      </w:r>
      <w:r w:rsidR="00F10A48" w:rsidRPr="00F10A48">
        <w:rPr>
          <w:lang w:val="en-US"/>
        </w:rPr>
        <w:t xml:space="preserve"> data series</w:t>
      </w:r>
      <w:r w:rsidR="00F10A48">
        <w:rPr>
          <w:lang w:val="en-US"/>
        </w:rPr>
        <w:t xml:space="preserve"> in:</w:t>
      </w:r>
      <w:r w:rsidRPr="000413AC">
        <w:rPr>
          <w:lang w:val="en-US"/>
        </w:rPr>
        <w:t xml:space="preserve"> </w:t>
      </w:r>
      <w:hyperlink r:id="rId5" w:history="1">
        <w:r w:rsidR="00F10A48" w:rsidRPr="00EC175F">
          <w:rPr>
            <w:rStyle w:val="Hyperlink"/>
            <w:rFonts w:cs="Calibri"/>
            <w:lang w:val="en-US" w:eastAsia="de-DE"/>
          </w:rPr>
          <w:t>www.mortality.org</w:t>
        </w:r>
      </w:hyperlink>
      <w:r w:rsidR="00F10A48">
        <w:rPr>
          <w:rFonts w:cs="Calibri"/>
          <w:lang w:val="en-US" w:eastAsia="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60"/>
    <w:rsid w:val="00022C74"/>
    <w:rsid w:val="00024BAE"/>
    <w:rsid w:val="00025137"/>
    <w:rsid w:val="00030260"/>
    <w:rsid w:val="00030E7D"/>
    <w:rsid w:val="00031C35"/>
    <w:rsid w:val="000413AC"/>
    <w:rsid w:val="0005297C"/>
    <w:rsid w:val="000552F2"/>
    <w:rsid w:val="00070928"/>
    <w:rsid w:val="00073F51"/>
    <w:rsid w:val="00077E8A"/>
    <w:rsid w:val="00082E2D"/>
    <w:rsid w:val="00083D48"/>
    <w:rsid w:val="00097805"/>
    <w:rsid w:val="000A17CB"/>
    <w:rsid w:val="000A19B6"/>
    <w:rsid w:val="000C1C7D"/>
    <w:rsid w:val="000C3D58"/>
    <w:rsid w:val="000E0270"/>
    <w:rsid w:val="000E2E4E"/>
    <w:rsid w:val="000F18DD"/>
    <w:rsid w:val="000F3407"/>
    <w:rsid w:val="001102BD"/>
    <w:rsid w:val="00132E20"/>
    <w:rsid w:val="00133B24"/>
    <w:rsid w:val="00145CA0"/>
    <w:rsid w:val="00156A92"/>
    <w:rsid w:val="0015723C"/>
    <w:rsid w:val="00160CEF"/>
    <w:rsid w:val="0016410F"/>
    <w:rsid w:val="00170DE8"/>
    <w:rsid w:val="001711AB"/>
    <w:rsid w:val="00191512"/>
    <w:rsid w:val="00196F34"/>
    <w:rsid w:val="001B6491"/>
    <w:rsid w:val="001B684D"/>
    <w:rsid w:val="001C019F"/>
    <w:rsid w:val="001C168F"/>
    <w:rsid w:val="001C20BD"/>
    <w:rsid w:val="001C562D"/>
    <w:rsid w:val="001C6706"/>
    <w:rsid w:val="001C6A68"/>
    <w:rsid w:val="001F1312"/>
    <w:rsid w:val="001F163A"/>
    <w:rsid w:val="00210E43"/>
    <w:rsid w:val="00223F23"/>
    <w:rsid w:val="002251AE"/>
    <w:rsid w:val="00230E11"/>
    <w:rsid w:val="002339FB"/>
    <w:rsid w:val="0023642A"/>
    <w:rsid w:val="00237B02"/>
    <w:rsid w:val="00245378"/>
    <w:rsid w:val="00246658"/>
    <w:rsid w:val="00253BFF"/>
    <w:rsid w:val="002603B9"/>
    <w:rsid w:val="00265098"/>
    <w:rsid w:val="00266275"/>
    <w:rsid w:val="00267081"/>
    <w:rsid w:val="00272A44"/>
    <w:rsid w:val="00272D10"/>
    <w:rsid w:val="00274EE4"/>
    <w:rsid w:val="002803B7"/>
    <w:rsid w:val="00287578"/>
    <w:rsid w:val="0028799E"/>
    <w:rsid w:val="00293F05"/>
    <w:rsid w:val="002A5626"/>
    <w:rsid w:val="002B12FC"/>
    <w:rsid w:val="002C5D81"/>
    <w:rsid w:val="002D4C87"/>
    <w:rsid w:val="002D5917"/>
    <w:rsid w:val="002D754C"/>
    <w:rsid w:val="002E54A9"/>
    <w:rsid w:val="002E6293"/>
    <w:rsid w:val="0030010D"/>
    <w:rsid w:val="0030449F"/>
    <w:rsid w:val="00312537"/>
    <w:rsid w:val="00327378"/>
    <w:rsid w:val="0033754C"/>
    <w:rsid w:val="00341B41"/>
    <w:rsid w:val="00345DA6"/>
    <w:rsid w:val="003518FF"/>
    <w:rsid w:val="003533FF"/>
    <w:rsid w:val="00353441"/>
    <w:rsid w:val="003579B4"/>
    <w:rsid w:val="00365725"/>
    <w:rsid w:val="00367299"/>
    <w:rsid w:val="00367872"/>
    <w:rsid w:val="003700AD"/>
    <w:rsid w:val="0037616C"/>
    <w:rsid w:val="0039320B"/>
    <w:rsid w:val="003A17D0"/>
    <w:rsid w:val="003A4441"/>
    <w:rsid w:val="003A6838"/>
    <w:rsid w:val="003B1179"/>
    <w:rsid w:val="003B1E36"/>
    <w:rsid w:val="003B4DB6"/>
    <w:rsid w:val="003C2BAC"/>
    <w:rsid w:val="003D39D9"/>
    <w:rsid w:val="003D535F"/>
    <w:rsid w:val="003F0E3F"/>
    <w:rsid w:val="003F20E8"/>
    <w:rsid w:val="003F2A92"/>
    <w:rsid w:val="00404EA5"/>
    <w:rsid w:val="00421EE9"/>
    <w:rsid w:val="0042536E"/>
    <w:rsid w:val="00430420"/>
    <w:rsid w:val="00430DBC"/>
    <w:rsid w:val="004326DC"/>
    <w:rsid w:val="00433A51"/>
    <w:rsid w:val="00443887"/>
    <w:rsid w:val="00445275"/>
    <w:rsid w:val="00445C0F"/>
    <w:rsid w:val="0047009C"/>
    <w:rsid w:val="00475210"/>
    <w:rsid w:val="00477D97"/>
    <w:rsid w:val="00486FBF"/>
    <w:rsid w:val="00490094"/>
    <w:rsid w:val="00494E35"/>
    <w:rsid w:val="004A3469"/>
    <w:rsid w:val="004A3721"/>
    <w:rsid w:val="004C096C"/>
    <w:rsid w:val="004C2210"/>
    <w:rsid w:val="004C3ACD"/>
    <w:rsid w:val="004D6BE4"/>
    <w:rsid w:val="004F2B85"/>
    <w:rsid w:val="004F78C9"/>
    <w:rsid w:val="0050317B"/>
    <w:rsid w:val="00503C00"/>
    <w:rsid w:val="005079DE"/>
    <w:rsid w:val="00507F90"/>
    <w:rsid w:val="005113E0"/>
    <w:rsid w:val="00534A6E"/>
    <w:rsid w:val="005434ED"/>
    <w:rsid w:val="00557A88"/>
    <w:rsid w:val="00560361"/>
    <w:rsid w:val="005761A1"/>
    <w:rsid w:val="005770EB"/>
    <w:rsid w:val="005807E5"/>
    <w:rsid w:val="00584B30"/>
    <w:rsid w:val="005867CB"/>
    <w:rsid w:val="00587EF9"/>
    <w:rsid w:val="00591D5D"/>
    <w:rsid w:val="00596565"/>
    <w:rsid w:val="00597F30"/>
    <w:rsid w:val="005B0753"/>
    <w:rsid w:val="005B1AA5"/>
    <w:rsid w:val="005D3627"/>
    <w:rsid w:val="005D48F3"/>
    <w:rsid w:val="005D584D"/>
    <w:rsid w:val="005E240C"/>
    <w:rsid w:val="005E352B"/>
    <w:rsid w:val="005E672F"/>
    <w:rsid w:val="005F68EB"/>
    <w:rsid w:val="0060275A"/>
    <w:rsid w:val="006035CC"/>
    <w:rsid w:val="00603A8A"/>
    <w:rsid w:val="006074F2"/>
    <w:rsid w:val="00611C2F"/>
    <w:rsid w:val="00617A69"/>
    <w:rsid w:val="006379DC"/>
    <w:rsid w:val="00645DCA"/>
    <w:rsid w:val="00650E76"/>
    <w:rsid w:val="00653628"/>
    <w:rsid w:val="006705A1"/>
    <w:rsid w:val="006823D3"/>
    <w:rsid w:val="00683A20"/>
    <w:rsid w:val="00683A83"/>
    <w:rsid w:val="006853E2"/>
    <w:rsid w:val="00693FA2"/>
    <w:rsid w:val="006A6D37"/>
    <w:rsid w:val="006C3CA5"/>
    <w:rsid w:val="006C5ACE"/>
    <w:rsid w:val="006D18A7"/>
    <w:rsid w:val="006E0E3A"/>
    <w:rsid w:val="006E3319"/>
    <w:rsid w:val="006F1328"/>
    <w:rsid w:val="006F252E"/>
    <w:rsid w:val="006F3267"/>
    <w:rsid w:val="006F7552"/>
    <w:rsid w:val="00703F0E"/>
    <w:rsid w:val="00710B5A"/>
    <w:rsid w:val="0071625D"/>
    <w:rsid w:val="0072061A"/>
    <w:rsid w:val="00720F05"/>
    <w:rsid w:val="007247EC"/>
    <w:rsid w:val="00727625"/>
    <w:rsid w:val="00742A75"/>
    <w:rsid w:val="00754806"/>
    <w:rsid w:val="00755074"/>
    <w:rsid w:val="0076571C"/>
    <w:rsid w:val="00765869"/>
    <w:rsid w:val="00766023"/>
    <w:rsid w:val="00771C22"/>
    <w:rsid w:val="00772C95"/>
    <w:rsid w:val="00775327"/>
    <w:rsid w:val="00776F47"/>
    <w:rsid w:val="007832B5"/>
    <w:rsid w:val="00783CDE"/>
    <w:rsid w:val="007950E6"/>
    <w:rsid w:val="0079771A"/>
    <w:rsid w:val="00797B31"/>
    <w:rsid w:val="007A3C9A"/>
    <w:rsid w:val="007B29F4"/>
    <w:rsid w:val="007C1D0D"/>
    <w:rsid w:val="007C2040"/>
    <w:rsid w:val="007C7A4A"/>
    <w:rsid w:val="007D76C5"/>
    <w:rsid w:val="007E7B50"/>
    <w:rsid w:val="007F7990"/>
    <w:rsid w:val="008109D7"/>
    <w:rsid w:val="008119DD"/>
    <w:rsid w:val="00820E23"/>
    <w:rsid w:val="00821C88"/>
    <w:rsid w:val="0082538E"/>
    <w:rsid w:val="00834FA9"/>
    <w:rsid w:val="00840D00"/>
    <w:rsid w:val="00841C26"/>
    <w:rsid w:val="008430EB"/>
    <w:rsid w:val="008504A4"/>
    <w:rsid w:val="00850A3D"/>
    <w:rsid w:val="00854B56"/>
    <w:rsid w:val="00857445"/>
    <w:rsid w:val="00857A80"/>
    <w:rsid w:val="00862FBD"/>
    <w:rsid w:val="0086454B"/>
    <w:rsid w:val="008645E5"/>
    <w:rsid w:val="00870BC9"/>
    <w:rsid w:val="00876B94"/>
    <w:rsid w:val="00885137"/>
    <w:rsid w:val="008875F3"/>
    <w:rsid w:val="0089038B"/>
    <w:rsid w:val="00890AE5"/>
    <w:rsid w:val="008915CC"/>
    <w:rsid w:val="008A11A1"/>
    <w:rsid w:val="008A435C"/>
    <w:rsid w:val="008A6C96"/>
    <w:rsid w:val="008B43E9"/>
    <w:rsid w:val="008C25A1"/>
    <w:rsid w:val="008D0740"/>
    <w:rsid w:val="008D2703"/>
    <w:rsid w:val="008F375B"/>
    <w:rsid w:val="00911D89"/>
    <w:rsid w:val="0093126F"/>
    <w:rsid w:val="00933ED7"/>
    <w:rsid w:val="00951A40"/>
    <w:rsid w:val="00953D10"/>
    <w:rsid w:val="00954B19"/>
    <w:rsid w:val="00961D7C"/>
    <w:rsid w:val="00964479"/>
    <w:rsid w:val="009674E5"/>
    <w:rsid w:val="009702AF"/>
    <w:rsid w:val="00971EDA"/>
    <w:rsid w:val="009731A0"/>
    <w:rsid w:val="00974FF2"/>
    <w:rsid w:val="00975BA0"/>
    <w:rsid w:val="009779F6"/>
    <w:rsid w:val="00977E27"/>
    <w:rsid w:val="00981FA4"/>
    <w:rsid w:val="00984673"/>
    <w:rsid w:val="00984A01"/>
    <w:rsid w:val="00986265"/>
    <w:rsid w:val="00995840"/>
    <w:rsid w:val="00997A68"/>
    <w:rsid w:val="009A2CE0"/>
    <w:rsid w:val="009B32E9"/>
    <w:rsid w:val="009B5AB1"/>
    <w:rsid w:val="009C334E"/>
    <w:rsid w:val="009C4159"/>
    <w:rsid w:val="009D673D"/>
    <w:rsid w:val="009E0445"/>
    <w:rsid w:val="009E6F0F"/>
    <w:rsid w:val="009F4B96"/>
    <w:rsid w:val="00A008B1"/>
    <w:rsid w:val="00A14761"/>
    <w:rsid w:val="00A16319"/>
    <w:rsid w:val="00A25D1C"/>
    <w:rsid w:val="00A27EB2"/>
    <w:rsid w:val="00A32920"/>
    <w:rsid w:val="00A755C7"/>
    <w:rsid w:val="00A77A29"/>
    <w:rsid w:val="00A85128"/>
    <w:rsid w:val="00A92412"/>
    <w:rsid w:val="00A95F39"/>
    <w:rsid w:val="00A96C08"/>
    <w:rsid w:val="00AA0B6E"/>
    <w:rsid w:val="00AA1006"/>
    <w:rsid w:val="00AA22E6"/>
    <w:rsid w:val="00AA2CDD"/>
    <w:rsid w:val="00AA5282"/>
    <w:rsid w:val="00AD2067"/>
    <w:rsid w:val="00AD36E6"/>
    <w:rsid w:val="00B03958"/>
    <w:rsid w:val="00B06609"/>
    <w:rsid w:val="00B106A8"/>
    <w:rsid w:val="00B317CA"/>
    <w:rsid w:val="00B32A75"/>
    <w:rsid w:val="00B363ED"/>
    <w:rsid w:val="00B40051"/>
    <w:rsid w:val="00B413B8"/>
    <w:rsid w:val="00B4658B"/>
    <w:rsid w:val="00B51DB2"/>
    <w:rsid w:val="00B56254"/>
    <w:rsid w:val="00B602C2"/>
    <w:rsid w:val="00B61EF8"/>
    <w:rsid w:val="00B62FC8"/>
    <w:rsid w:val="00B76584"/>
    <w:rsid w:val="00B80BFF"/>
    <w:rsid w:val="00B9026A"/>
    <w:rsid w:val="00BA24AA"/>
    <w:rsid w:val="00BA5DC7"/>
    <w:rsid w:val="00BB56DC"/>
    <w:rsid w:val="00BB7A2F"/>
    <w:rsid w:val="00BC4BB5"/>
    <w:rsid w:val="00BC6D67"/>
    <w:rsid w:val="00BD5A18"/>
    <w:rsid w:val="00BE1FE5"/>
    <w:rsid w:val="00BE3B75"/>
    <w:rsid w:val="00BF2584"/>
    <w:rsid w:val="00BF467E"/>
    <w:rsid w:val="00C22C47"/>
    <w:rsid w:val="00C25B06"/>
    <w:rsid w:val="00C40980"/>
    <w:rsid w:val="00C41D68"/>
    <w:rsid w:val="00C45747"/>
    <w:rsid w:val="00C51B3D"/>
    <w:rsid w:val="00C5262D"/>
    <w:rsid w:val="00C5264B"/>
    <w:rsid w:val="00C55342"/>
    <w:rsid w:val="00C56ABF"/>
    <w:rsid w:val="00C70100"/>
    <w:rsid w:val="00C71476"/>
    <w:rsid w:val="00C73AE7"/>
    <w:rsid w:val="00C76EB4"/>
    <w:rsid w:val="00C8283D"/>
    <w:rsid w:val="00C847F7"/>
    <w:rsid w:val="00C85C73"/>
    <w:rsid w:val="00C903CE"/>
    <w:rsid w:val="00C95B9F"/>
    <w:rsid w:val="00CA230B"/>
    <w:rsid w:val="00CA323C"/>
    <w:rsid w:val="00CB1547"/>
    <w:rsid w:val="00CC25E8"/>
    <w:rsid w:val="00CE0C4F"/>
    <w:rsid w:val="00CE0FF7"/>
    <w:rsid w:val="00D12828"/>
    <w:rsid w:val="00D22988"/>
    <w:rsid w:val="00D316CC"/>
    <w:rsid w:val="00D3195C"/>
    <w:rsid w:val="00D411C0"/>
    <w:rsid w:val="00D45151"/>
    <w:rsid w:val="00D55BC7"/>
    <w:rsid w:val="00D55DBC"/>
    <w:rsid w:val="00D6061B"/>
    <w:rsid w:val="00D64EBD"/>
    <w:rsid w:val="00D66E63"/>
    <w:rsid w:val="00D7298D"/>
    <w:rsid w:val="00D75819"/>
    <w:rsid w:val="00D76765"/>
    <w:rsid w:val="00D84F8D"/>
    <w:rsid w:val="00D91048"/>
    <w:rsid w:val="00DA1B7C"/>
    <w:rsid w:val="00DA6543"/>
    <w:rsid w:val="00DB3BC3"/>
    <w:rsid w:val="00DB4C2B"/>
    <w:rsid w:val="00DD35A4"/>
    <w:rsid w:val="00DD4160"/>
    <w:rsid w:val="00DD468F"/>
    <w:rsid w:val="00DD6F0B"/>
    <w:rsid w:val="00DD7811"/>
    <w:rsid w:val="00DF193E"/>
    <w:rsid w:val="00DF1EEF"/>
    <w:rsid w:val="00DF2FA4"/>
    <w:rsid w:val="00DF6BB0"/>
    <w:rsid w:val="00E00E90"/>
    <w:rsid w:val="00E022AE"/>
    <w:rsid w:val="00E06AD2"/>
    <w:rsid w:val="00E10243"/>
    <w:rsid w:val="00E15163"/>
    <w:rsid w:val="00E2797A"/>
    <w:rsid w:val="00E3016F"/>
    <w:rsid w:val="00E34F34"/>
    <w:rsid w:val="00E35956"/>
    <w:rsid w:val="00E3724C"/>
    <w:rsid w:val="00E40D00"/>
    <w:rsid w:val="00E46462"/>
    <w:rsid w:val="00E464EC"/>
    <w:rsid w:val="00E60ADA"/>
    <w:rsid w:val="00E70703"/>
    <w:rsid w:val="00E74810"/>
    <w:rsid w:val="00E7767F"/>
    <w:rsid w:val="00E832F4"/>
    <w:rsid w:val="00E94B8C"/>
    <w:rsid w:val="00E94C9F"/>
    <w:rsid w:val="00EA1734"/>
    <w:rsid w:val="00EA3899"/>
    <w:rsid w:val="00EB0496"/>
    <w:rsid w:val="00EB3E1A"/>
    <w:rsid w:val="00EC64D0"/>
    <w:rsid w:val="00EC7267"/>
    <w:rsid w:val="00EC7855"/>
    <w:rsid w:val="00ED5A48"/>
    <w:rsid w:val="00EE6962"/>
    <w:rsid w:val="00EE6EE5"/>
    <w:rsid w:val="00EE6F27"/>
    <w:rsid w:val="00EF3736"/>
    <w:rsid w:val="00F02C41"/>
    <w:rsid w:val="00F10A48"/>
    <w:rsid w:val="00F1121D"/>
    <w:rsid w:val="00F20D79"/>
    <w:rsid w:val="00F21E35"/>
    <w:rsid w:val="00F4027C"/>
    <w:rsid w:val="00F42E80"/>
    <w:rsid w:val="00F43091"/>
    <w:rsid w:val="00F45345"/>
    <w:rsid w:val="00F51DAF"/>
    <w:rsid w:val="00F773A2"/>
    <w:rsid w:val="00F80B79"/>
    <w:rsid w:val="00F829DE"/>
    <w:rsid w:val="00F834C7"/>
    <w:rsid w:val="00F874CE"/>
    <w:rsid w:val="00FA1B60"/>
    <w:rsid w:val="00FA2E65"/>
    <w:rsid w:val="00FA5CD3"/>
    <w:rsid w:val="00FA7A59"/>
    <w:rsid w:val="00FB10D3"/>
    <w:rsid w:val="00FB59B2"/>
    <w:rsid w:val="00FB6D30"/>
    <w:rsid w:val="00FC20EA"/>
    <w:rsid w:val="00FC6300"/>
    <w:rsid w:val="00FC77B8"/>
    <w:rsid w:val="00FD30FD"/>
    <w:rsid w:val="00FF1611"/>
    <w:rsid w:val="00FF21D1"/>
    <w:rsid w:val="00FF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15:docId w15:val="{810F9A6D-DA7C-4893-ACE1-B5B32DC2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search-app.shinyapps.io/child_death_pa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coronavirus-testing" TargetMode="External"/><Relationship Id="rId2" Type="http://schemas.openxmlformats.org/officeDocument/2006/relationships/hyperlink" Target="https://github.com/timriffe/covid_age" TargetMode="External"/><Relationship Id="rId1" Type="http://schemas.openxmlformats.org/officeDocument/2006/relationships/hyperlink" Target="https://dc-covid.site.ined.fr/en/" TargetMode="External"/><Relationship Id="rId5" Type="http://schemas.openxmlformats.org/officeDocument/2006/relationships/hyperlink" Target="http://www.mortality.org" TargetMode="External"/><Relationship Id="rId4" Type="http://schemas.openxmlformats.org/officeDocument/2006/relationships/hyperlink" Target="https://www.bsg.ox.ac.uk/research/publications/variation-government-response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08247-BAF6-4C62-B753-7EA16D56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Emily Smith-Greenaway</cp:lastModifiedBy>
  <cp:revision>4</cp:revision>
  <cp:lastPrinted>2018-03-16T09:11:00Z</cp:lastPrinted>
  <dcterms:created xsi:type="dcterms:W3CDTF">2020-05-19T18:39:00Z</dcterms:created>
  <dcterms:modified xsi:type="dcterms:W3CDTF">2020-05-19T23:08:00Z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