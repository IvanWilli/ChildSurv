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2AF" w:rsidRPr="002B12FC" w:rsidRDefault="003A17D0" w:rsidP="009702AF">
      <w:pPr>
        <w:spacing w:after="60" w:line="240" w:lineRule="auto"/>
        <w:jc w:val="both"/>
        <w:rPr>
          <w:rFonts w:cs="Arial"/>
          <w:b/>
          <w:sz w:val="24"/>
          <w:lang w:val="en-US"/>
        </w:rPr>
      </w:pPr>
      <w:r>
        <w:rPr>
          <w:rFonts w:cs="Arial"/>
          <w:b/>
          <w:sz w:val="24"/>
          <w:lang w:val="en-US"/>
        </w:rPr>
        <w:t xml:space="preserve">Quantifying the </w:t>
      </w:r>
      <w:r w:rsidR="00933ED7">
        <w:rPr>
          <w:rFonts w:cs="Arial"/>
          <w:b/>
          <w:sz w:val="24"/>
          <w:lang w:val="en-US"/>
        </w:rPr>
        <w:t xml:space="preserve">global </w:t>
      </w:r>
      <w:r>
        <w:rPr>
          <w:rFonts w:cs="Arial"/>
          <w:b/>
          <w:sz w:val="24"/>
          <w:lang w:val="en-US"/>
        </w:rPr>
        <w:t xml:space="preserve">burden of </w:t>
      </w:r>
      <w:r w:rsidR="002B12FC" w:rsidRPr="002B12FC">
        <w:rPr>
          <w:rFonts w:cs="Arial"/>
          <w:b/>
          <w:sz w:val="24"/>
          <w:lang w:val="en-US"/>
        </w:rPr>
        <w:t xml:space="preserve">bereavement due to Covid-19 </w:t>
      </w:r>
      <w:r w:rsidR="009A2CE0">
        <w:rPr>
          <w:rFonts w:cs="Arial"/>
          <w:b/>
          <w:sz w:val="24"/>
          <w:lang w:val="en-US"/>
        </w:rPr>
        <w:t xml:space="preserve">using </w:t>
      </w:r>
      <w:r w:rsidR="00494E35">
        <w:rPr>
          <w:rFonts w:cs="Arial"/>
          <w:b/>
          <w:sz w:val="24"/>
          <w:lang w:val="en-US"/>
        </w:rPr>
        <w:t xml:space="preserve">formal demographic </w:t>
      </w:r>
      <w:r w:rsidR="009A2CE0">
        <w:rPr>
          <w:rFonts w:cs="Arial"/>
          <w:b/>
          <w:sz w:val="24"/>
          <w:lang w:val="en-US"/>
        </w:rPr>
        <w:t>models</w:t>
      </w:r>
      <w:r w:rsidR="00353441">
        <w:rPr>
          <w:rFonts w:cs="Arial"/>
          <w:b/>
          <w:sz w:val="24"/>
          <w:lang w:val="en-US"/>
        </w:rPr>
        <w:t xml:space="preserve"> </w:t>
      </w:r>
      <w:r w:rsidR="00BF2584">
        <w:rPr>
          <w:rFonts w:cs="Arial"/>
          <w:b/>
          <w:sz w:val="24"/>
          <w:lang w:val="en-US"/>
        </w:rPr>
        <w:t>and demographic micro-simulation</w:t>
      </w:r>
    </w:p>
    <w:p w:rsidR="00EA1734" w:rsidRPr="00BD5A18" w:rsidRDefault="00EA1734" w:rsidP="002D4C87">
      <w:pPr>
        <w:spacing w:after="60" w:line="240" w:lineRule="auto"/>
        <w:jc w:val="both"/>
        <w:rPr>
          <w:rFonts w:cs="Arial"/>
          <w:lang w:val="en-US"/>
        </w:rPr>
      </w:pPr>
    </w:p>
    <w:p w:rsidR="00030260" w:rsidRPr="00BD5A18" w:rsidRDefault="00030260" w:rsidP="002D4C87">
      <w:pPr>
        <w:spacing w:after="60" w:line="240" w:lineRule="auto"/>
        <w:jc w:val="both"/>
        <w:rPr>
          <w:rFonts w:cs="Arial"/>
          <w:b/>
          <w:smallCaps/>
          <w:lang w:val="en-US"/>
        </w:rPr>
      </w:pPr>
      <w:r w:rsidRPr="00BD5A18">
        <w:rPr>
          <w:rFonts w:cs="Arial"/>
          <w:b/>
          <w:smallCaps/>
          <w:lang w:val="en-US"/>
        </w:rPr>
        <w:t>Applicants</w:t>
      </w:r>
    </w:p>
    <w:p w:rsidR="0060275A" w:rsidRDefault="003700AD" w:rsidP="002D4C87">
      <w:pPr>
        <w:spacing w:after="60" w:line="240" w:lineRule="auto"/>
        <w:jc w:val="both"/>
        <w:rPr>
          <w:rFonts w:cs="Calibri"/>
          <w:lang w:val="en-US" w:eastAsia="de-DE"/>
        </w:rPr>
      </w:pPr>
      <w:commentRangeStart w:id="0"/>
      <w:r>
        <w:rPr>
          <w:rFonts w:cs="Calibri"/>
          <w:lang w:val="en-US" w:eastAsia="de-DE"/>
        </w:rPr>
        <w:t>PhD</w:t>
      </w:r>
      <w:commentRangeEnd w:id="0"/>
      <w:r w:rsidR="00A56B6C">
        <w:rPr>
          <w:rStyle w:val="CommentReference"/>
        </w:rPr>
        <w:commentReference w:id="0"/>
      </w:r>
      <w:r>
        <w:rPr>
          <w:rFonts w:cs="Calibri"/>
          <w:lang w:val="en-US" w:eastAsia="de-DE"/>
        </w:rPr>
        <w:t xml:space="preserve">, </w:t>
      </w:r>
      <w:r w:rsidR="003A4441">
        <w:rPr>
          <w:rFonts w:cs="Calibri"/>
          <w:lang w:val="en-US" w:eastAsia="de-DE"/>
        </w:rPr>
        <w:t xml:space="preserve">Diego Alburez-Gutierrez, </w:t>
      </w:r>
      <w:ins w:id="1" w:author="MPIDR_D\mccann" w:date="2020-05-20T11:46:00Z">
        <w:r w:rsidR="00A56B6C">
          <w:rPr>
            <w:rFonts w:cs="Calibri"/>
            <w:lang w:val="en-US" w:eastAsia="de-DE"/>
          </w:rPr>
          <w:t xml:space="preserve">research scientist, </w:t>
        </w:r>
      </w:ins>
      <w:r w:rsidR="003A4441" w:rsidRPr="003A4441">
        <w:rPr>
          <w:rFonts w:cs="Calibri"/>
          <w:lang w:val="en-US" w:eastAsia="de-DE"/>
        </w:rPr>
        <w:t>Max Planck Institute for Demographic Research</w:t>
      </w:r>
      <w:r w:rsidR="00A008B1">
        <w:rPr>
          <w:rFonts w:cs="Calibri"/>
          <w:lang w:val="en-US" w:eastAsia="de-DE"/>
        </w:rPr>
        <w:t xml:space="preserve"> (Lab of Digital and Computational Demography)</w:t>
      </w:r>
    </w:p>
    <w:p w:rsidR="003A4441" w:rsidRPr="00BD5A18" w:rsidRDefault="00E022AE" w:rsidP="002D4C87">
      <w:pPr>
        <w:spacing w:after="60" w:line="240" w:lineRule="auto"/>
        <w:jc w:val="both"/>
        <w:rPr>
          <w:rFonts w:cs="Arial"/>
          <w:lang w:val="en-US"/>
        </w:rPr>
      </w:pPr>
      <w:r>
        <w:rPr>
          <w:rFonts w:cs="Arial"/>
          <w:lang w:val="en-US"/>
        </w:rPr>
        <w:t>Prof</w:t>
      </w:r>
      <w:r w:rsidR="009E0445">
        <w:rPr>
          <w:rFonts w:cs="Arial"/>
          <w:lang w:val="en-US"/>
        </w:rPr>
        <w:t>.</w:t>
      </w:r>
      <w:r>
        <w:rPr>
          <w:rFonts w:cs="Arial"/>
          <w:lang w:val="en-US"/>
        </w:rPr>
        <w:t xml:space="preserve"> Dr</w:t>
      </w:r>
      <w:r w:rsidR="009E0445">
        <w:rPr>
          <w:rFonts w:cs="Arial"/>
          <w:lang w:val="en-US"/>
        </w:rPr>
        <w:t>.</w:t>
      </w:r>
      <w:del w:id="2" w:author="MPIDR_D\mccann" w:date="2020-05-20T11:32:00Z">
        <w:r w:rsidR="00DD6F0B" w:rsidDel="00FE15FD">
          <w:rPr>
            <w:rFonts w:cs="Arial"/>
            <w:lang w:val="en-US"/>
          </w:rPr>
          <w:delText xml:space="preserve"> and Director</w:delText>
        </w:r>
      </w:del>
      <w:r>
        <w:rPr>
          <w:rFonts w:cs="Arial"/>
          <w:lang w:val="en-US"/>
        </w:rPr>
        <w:t xml:space="preserve">, Emilio Zagheni, </w:t>
      </w:r>
      <w:ins w:id="3" w:author="MPIDR_D\mccann" w:date="2020-05-20T11:32:00Z">
        <w:r w:rsidR="00FE15FD">
          <w:rPr>
            <w:rFonts w:cs="Arial"/>
            <w:lang w:val="en-US"/>
          </w:rPr>
          <w:t xml:space="preserve">Director, </w:t>
        </w:r>
      </w:ins>
      <w:r w:rsidRPr="003A4441">
        <w:rPr>
          <w:rFonts w:cs="Calibri"/>
          <w:lang w:val="en-US" w:eastAsia="de-DE"/>
        </w:rPr>
        <w:t>M</w:t>
      </w:r>
      <w:r w:rsidR="00783CDE">
        <w:rPr>
          <w:rFonts w:cs="Calibri"/>
          <w:lang w:val="en-US" w:eastAsia="de-DE"/>
        </w:rPr>
        <w:t>a</w:t>
      </w:r>
      <w:r w:rsidRPr="003A4441">
        <w:rPr>
          <w:rFonts w:cs="Calibri"/>
          <w:lang w:val="en-US" w:eastAsia="de-DE"/>
        </w:rPr>
        <w:t>x Planck Institute for Demographic Research</w:t>
      </w:r>
      <w:r>
        <w:rPr>
          <w:rFonts w:cs="Arial"/>
          <w:lang w:val="en-US"/>
        </w:rPr>
        <w:t xml:space="preserve"> </w:t>
      </w:r>
      <w:r w:rsidR="00783CDE">
        <w:rPr>
          <w:rFonts w:cs="Calibri"/>
          <w:lang w:val="en-US" w:eastAsia="de-DE"/>
        </w:rPr>
        <w:t>(Lab of Digital and Computational Demography)</w:t>
      </w:r>
    </w:p>
    <w:p w:rsidR="00EA1734" w:rsidRPr="00253BFF" w:rsidRDefault="00EA1734" w:rsidP="002D4C87">
      <w:pPr>
        <w:spacing w:after="60" w:line="240" w:lineRule="auto"/>
        <w:jc w:val="both"/>
        <w:rPr>
          <w:rFonts w:cs="Arial"/>
          <w:lang w:val="en-US"/>
        </w:rPr>
      </w:pPr>
    </w:p>
    <w:p w:rsidR="00030260" w:rsidRPr="00BD5A18" w:rsidRDefault="00030260" w:rsidP="002D4C87">
      <w:pPr>
        <w:spacing w:after="60" w:line="240" w:lineRule="auto"/>
        <w:jc w:val="both"/>
        <w:rPr>
          <w:rFonts w:cs="Arial"/>
          <w:b/>
          <w:smallCaps/>
          <w:lang w:val="en-US"/>
        </w:rPr>
      </w:pPr>
      <w:r w:rsidRPr="00BD5A18">
        <w:rPr>
          <w:rFonts w:cs="Arial"/>
          <w:b/>
          <w:smallCaps/>
          <w:lang w:val="en-US"/>
        </w:rPr>
        <w:t>Keywords</w:t>
      </w:r>
    </w:p>
    <w:p w:rsidR="00030260" w:rsidRPr="00BD5A18" w:rsidRDefault="00977E27" w:rsidP="002D4C87">
      <w:pPr>
        <w:spacing w:after="60" w:line="240" w:lineRule="auto"/>
        <w:jc w:val="both"/>
        <w:rPr>
          <w:rFonts w:cs="Arial"/>
          <w:lang w:val="en-US"/>
        </w:rPr>
      </w:pPr>
      <w:r w:rsidRPr="00977E27">
        <w:rPr>
          <w:rFonts w:cs="Arial"/>
          <w:lang w:val="en-US"/>
        </w:rPr>
        <w:t>demography, bereavement, family support, excess mortality</w:t>
      </w:r>
      <w:r w:rsidR="00C73AE7">
        <w:rPr>
          <w:rFonts w:cs="Arial"/>
          <w:lang w:val="en-US"/>
        </w:rPr>
        <w:t>, methodology</w:t>
      </w:r>
    </w:p>
    <w:p w:rsidR="00EA1734" w:rsidRPr="00BD5A18" w:rsidRDefault="00EA1734" w:rsidP="002D4C87">
      <w:pPr>
        <w:spacing w:after="60" w:line="240" w:lineRule="auto"/>
        <w:jc w:val="both"/>
        <w:rPr>
          <w:rFonts w:cs="Arial"/>
          <w:lang w:val="en-US"/>
        </w:rPr>
      </w:pPr>
    </w:p>
    <w:p w:rsidR="00030260" w:rsidRPr="00BD5A18" w:rsidRDefault="009702AF" w:rsidP="002D4C87">
      <w:pPr>
        <w:spacing w:after="60" w:line="240" w:lineRule="auto"/>
        <w:jc w:val="both"/>
        <w:rPr>
          <w:rFonts w:cs="Arial"/>
          <w:b/>
          <w:smallCaps/>
          <w:lang w:val="en-US"/>
        </w:rPr>
      </w:pPr>
      <w:r>
        <w:rPr>
          <w:rFonts w:cs="Arial"/>
          <w:b/>
          <w:smallCaps/>
          <w:lang w:val="en-US"/>
        </w:rPr>
        <w:t>I</w:t>
      </w:r>
      <w:r w:rsidR="00A14761">
        <w:rPr>
          <w:rFonts w:cs="Arial"/>
          <w:b/>
          <w:smallCaps/>
          <w:lang w:val="en-US"/>
        </w:rPr>
        <w:t xml:space="preserve">n </w:t>
      </w:r>
      <w:r>
        <w:rPr>
          <w:rFonts w:cs="Arial"/>
          <w:b/>
          <w:smallCaps/>
          <w:lang w:val="en-US"/>
        </w:rPr>
        <w:t>a</w:t>
      </w:r>
      <w:r w:rsidR="00A14761">
        <w:rPr>
          <w:rFonts w:cs="Arial"/>
          <w:b/>
          <w:smallCaps/>
          <w:lang w:val="en-US"/>
        </w:rPr>
        <w:t xml:space="preserve"> </w:t>
      </w:r>
      <w:r>
        <w:rPr>
          <w:rFonts w:cs="Arial"/>
          <w:b/>
          <w:smallCaps/>
          <w:lang w:val="en-US"/>
        </w:rPr>
        <w:t>N</w:t>
      </w:r>
      <w:r w:rsidR="00A14761">
        <w:rPr>
          <w:rFonts w:cs="Arial"/>
          <w:b/>
          <w:smallCaps/>
          <w:lang w:val="en-US"/>
        </w:rPr>
        <w:t>utshell</w:t>
      </w:r>
    </w:p>
    <w:p w:rsidR="006705A1" w:rsidRDefault="006705A1" w:rsidP="000A17CB">
      <w:pPr>
        <w:spacing w:after="60" w:line="240" w:lineRule="auto"/>
        <w:jc w:val="both"/>
        <w:rPr>
          <w:rFonts w:cs="Calibri"/>
          <w:lang w:val="en-US" w:eastAsia="de-DE"/>
        </w:rPr>
      </w:pPr>
      <w:bookmarkStart w:id="4" w:name="Text3"/>
      <w:r w:rsidRPr="006705A1">
        <w:rPr>
          <w:rFonts w:cs="Calibri"/>
          <w:lang w:val="en-US" w:eastAsia="de-DE"/>
        </w:rPr>
        <w:t xml:space="preserve">Much attention has been given to Covid-19 excess mortality rates, but little is known about how the pandemic will increase the exposure to the death of relatives </w:t>
      </w:r>
      <w:r w:rsidR="00653628">
        <w:rPr>
          <w:rFonts w:cs="Calibri"/>
          <w:lang w:val="en-US" w:eastAsia="de-DE"/>
        </w:rPr>
        <w:t xml:space="preserve">(parents, grandparents, siblings, etc.) </w:t>
      </w:r>
      <w:r w:rsidRPr="006705A1">
        <w:rPr>
          <w:rFonts w:cs="Calibri"/>
          <w:lang w:val="en-US" w:eastAsia="de-DE"/>
        </w:rPr>
        <w:t>for people around the world.</w:t>
      </w:r>
      <w:r>
        <w:rPr>
          <w:rFonts w:cs="Calibri"/>
          <w:lang w:val="en-US" w:eastAsia="de-DE"/>
        </w:rPr>
        <w:t xml:space="preserve"> </w:t>
      </w:r>
      <w:r w:rsidRPr="006705A1">
        <w:rPr>
          <w:rFonts w:cs="Calibri"/>
          <w:lang w:val="en-US" w:eastAsia="de-DE"/>
        </w:rPr>
        <w:t xml:space="preserve">This project </w:t>
      </w:r>
      <w:r w:rsidR="000A17CB">
        <w:rPr>
          <w:rFonts w:cs="Calibri"/>
          <w:lang w:val="en-US" w:eastAsia="de-DE"/>
        </w:rPr>
        <w:t xml:space="preserve">will produce the first dataset of excess bereavement attributable to </w:t>
      </w:r>
      <w:r>
        <w:rPr>
          <w:rFonts w:cs="Calibri"/>
          <w:lang w:val="en-US" w:eastAsia="de-DE"/>
        </w:rPr>
        <w:t xml:space="preserve">the Covid-19 disease. </w:t>
      </w:r>
      <w:r w:rsidRPr="006705A1">
        <w:rPr>
          <w:rFonts w:cs="Calibri"/>
          <w:lang w:val="en-US" w:eastAsia="de-DE"/>
        </w:rPr>
        <w:t>It is the first attempt to quantify this phenomenon and its wide-ranging implications for society using a set of innovat</w:t>
      </w:r>
      <w:r w:rsidR="00534A6E">
        <w:rPr>
          <w:rFonts w:cs="Calibri"/>
          <w:lang w:val="en-US" w:eastAsia="de-DE"/>
        </w:rPr>
        <w:t>iv</w:t>
      </w:r>
      <w:r w:rsidRPr="006705A1">
        <w:rPr>
          <w:rFonts w:cs="Calibri"/>
          <w:lang w:val="en-US" w:eastAsia="de-DE"/>
        </w:rPr>
        <w:t xml:space="preserve">e methods from mathematical demography and </w:t>
      </w:r>
      <w:r w:rsidR="00FD30FD">
        <w:rPr>
          <w:rFonts w:cs="Calibri"/>
          <w:lang w:val="en-US" w:eastAsia="de-DE"/>
        </w:rPr>
        <w:t>computational social science</w:t>
      </w:r>
      <w:r w:rsidRPr="006705A1">
        <w:rPr>
          <w:rFonts w:cs="Calibri"/>
          <w:lang w:val="en-US" w:eastAsia="de-DE"/>
        </w:rPr>
        <w:t xml:space="preserve">. </w:t>
      </w:r>
    </w:p>
    <w:bookmarkEnd w:id="4"/>
    <w:p w:rsidR="002339FB" w:rsidRDefault="002339FB" w:rsidP="002D4C87">
      <w:pPr>
        <w:spacing w:after="60" w:line="240" w:lineRule="auto"/>
        <w:jc w:val="both"/>
        <w:rPr>
          <w:rFonts w:cs="Calibri"/>
          <w:lang w:val="en-US" w:eastAsia="de-DE"/>
        </w:rPr>
      </w:pPr>
    </w:p>
    <w:p w:rsidR="00253BFF" w:rsidRDefault="00DD468F" w:rsidP="002D4C87">
      <w:pPr>
        <w:spacing w:after="60" w:line="240" w:lineRule="auto"/>
        <w:jc w:val="both"/>
        <w:rPr>
          <w:rFonts w:cs="Arial"/>
          <w:b/>
          <w:smallCaps/>
          <w:lang w:val="en-US"/>
        </w:rPr>
      </w:pPr>
      <w:r>
        <w:rPr>
          <w:rFonts w:cs="Arial"/>
          <w:b/>
          <w:smallCaps/>
          <w:lang w:val="en-US"/>
        </w:rPr>
        <w:t>Pro</w:t>
      </w:r>
      <w:r w:rsidR="002339FB">
        <w:rPr>
          <w:rFonts w:cs="Arial"/>
          <w:b/>
          <w:smallCaps/>
          <w:lang w:val="en-US"/>
        </w:rPr>
        <w:t>ject Description</w:t>
      </w:r>
    </w:p>
    <w:p w:rsidR="00C71476" w:rsidRDefault="00683A20" w:rsidP="00683A20">
      <w:pPr>
        <w:spacing w:after="60" w:line="240" w:lineRule="auto"/>
        <w:jc w:val="both"/>
        <w:rPr>
          <w:rFonts w:cs="Calibri"/>
          <w:lang w:val="en-US" w:eastAsia="de-DE"/>
        </w:rPr>
      </w:pPr>
      <w:r w:rsidRPr="00683A20">
        <w:rPr>
          <w:rFonts w:cs="Calibri"/>
          <w:lang w:val="en-US" w:eastAsia="de-DE"/>
        </w:rPr>
        <w:t xml:space="preserve">This project will combine existing and future data on Covid-19 excess mortality with </w:t>
      </w:r>
      <w:commentRangeStart w:id="5"/>
      <w:del w:id="6" w:author="MPIDR_D\mccann" w:date="2020-05-20T11:47:00Z">
        <w:r w:rsidRPr="00683A20" w:rsidDel="00A56B6C">
          <w:rPr>
            <w:rFonts w:cs="Calibri"/>
            <w:lang w:val="en-US" w:eastAsia="de-DE"/>
          </w:rPr>
          <w:delText>powerful</w:delText>
        </w:r>
      </w:del>
      <w:commentRangeEnd w:id="5"/>
      <w:r w:rsidR="00A56B6C">
        <w:rPr>
          <w:rStyle w:val="CommentReference"/>
        </w:rPr>
        <w:commentReference w:id="5"/>
      </w:r>
      <w:del w:id="7" w:author="MPIDR_D\mccann" w:date="2020-05-20T11:47:00Z">
        <w:r w:rsidRPr="00683A20" w:rsidDel="00A56B6C">
          <w:rPr>
            <w:rFonts w:cs="Calibri"/>
            <w:lang w:val="en-US" w:eastAsia="de-DE"/>
          </w:rPr>
          <w:delText xml:space="preserve"> </w:delText>
        </w:r>
      </w:del>
      <w:r w:rsidRPr="00683A20">
        <w:rPr>
          <w:rFonts w:cs="Calibri"/>
          <w:lang w:val="en-US" w:eastAsia="de-DE"/>
        </w:rPr>
        <w:t>methods from formal demography to estimate the global burden of Covid-19 bereavement.</w:t>
      </w:r>
      <w:r w:rsidR="00CC25E8">
        <w:rPr>
          <w:rFonts w:cs="Calibri"/>
          <w:lang w:val="en-US" w:eastAsia="de-DE"/>
        </w:rPr>
        <w:t xml:space="preserve"> </w:t>
      </w:r>
      <w:commentRangeStart w:id="8"/>
      <w:r w:rsidR="00CA230B">
        <w:rPr>
          <w:rFonts w:cs="Calibri"/>
          <w:lang w:val="en-US" w:eastAsia="de-DE"/>
        </w:rPr>
        <w:t xml:space="preserve">We are </w:t>
      </w:r>
      <w:r w:rsidR="00C71476" w:rsidRPr="00683A20">
        <w:rPr>
          <w:rFonts w:cs="Calibri"/>
          <w:lang w:val="en-US" w:eastAsia="de-DE"/>
        </w:rPr>
        <w:t xml:space="preserve">interested in </w:t>
      </w:r>
      <w:r w:rsidR="00C71476">
        <w:rPr>
          <w:rFonts w:cs="Calibri"/>
          <w:lang w:val="en-US" w:eastAsia="de-DE"/>
        </w:rPr>
        <w:t xml:space="preserve">quantifying </w:t>
      </w:r>
      <w:r w:rsidR="00C71476" w:rsidRPr="00683A20">
        <w:rPr>
          <w:rFonts w:cs="Calibri"/>
          <w:lang w:val="en-US" w:eastAsia="de-DE"/>
        </w:rPr>
        <w:t xml:space="preserve">the number of people who will be affected by the death of a </w:t>
      </w:r>
      <w:r w:rsidR="008B43E9">
        <w:rPr>
          <w:rFonts w:cs="Calibri"/>
          <w:lang w:val="en-US" w:eastAsia="de-DE"/>
        </w:rPr>
        <w:t>relative</w:t>
      </w:r>
      <w:r w:rsidR="00CA230B">
        <w:rPr>
          <w:rFonts w:cs="Calibri"/>
          <w:lang w:val="en-US" w:eastAsia="de-DE"/>
        </w:rPr>
        <w:t xml:space="preserve"> </w:t>
      </w:r>
      <w:commentRangeEnd w:id="8"/>
      <w:r w:rsidR="00A56B6C">
        <w:rPr>
          <w:rStyle w:val="CommentReference"/>
        </w:rPr>
        <w:commentReference w:id="8"/>
      </w:r>
      <w:r w:rsidR="00CA230B">
        <w:rPr>
          <w:rFonts w:cs="Calibri"/>
          <w:lang w:val="en-US" w:eastAsia="de-DE"/>
        </w:rPr>
        <w:t>(</w:t>
      </w:r>
      <w:r w:rsidR="006379DC">
        <w:rPr>
          <w:rFonts w:cs="Calibri"/>
          <w:lang w:val="en-US" w:eastAsia="de-DE"/>
        </w:rPr>
        <w:t>parent, grandparent, aunt or uncle, cousin, sibling, or child</w:t>
      </w:r>
      <w:r w:rsidR="00CA230B">
        <w:rPr>
          <w:rFonts w:cs="Calibri"/>
          <w:lang w:val="en-US" w:eastAsia="de-DE"/>
        </w:rPr>
        <w:t>)</w:t>
      </w:r>
      <w:r w:rsidR="00C71476" w:rsidRPr="00683A20">
        <w:rPr>
          <w:rFonts w:cs="Calibri"/>
          <w:lang w:val="en-US" w:eastAsia="de-DE"/>
        </w:rPr>
        <w:t xml:space="preserve"> because of the</w:t>
      </w:r>
      <w:r w:rsidR="00C71476">
        <w:rPr>
          <w:rFonts w:cs="Calibri"/>
          <w:lang w:val="en-US" w:eastAsia="de-DE"/>
        </w:rPr>
        <w:t xml:space="preserve"> disease, a phenomenon we call ‘excess bereavement’</w:t>
      </w:r>
      <w:r w:rsidR="00C71476" w:rsidRPr="00683A20">
        <w:rPr>
          <w:rFonts w:cs="Calibri"/>
          <w:lang w:val="en-US" w:eastAsia="de-DE"/>
        </w:rPr>
        <w:t>.</w:t>
      </w:r>
    </w:p>
    <w:p w:rsidR="00683A20" w:rsidRDefault="00683A20" w:rsidP="00683A20">
      <w:pPr>
        <w:spacing w:after="60" w:line="240" w:lineRule="auto"/>
        <w:jc w:val="both"/>
        <w:rPr>
          <w:rFonts w:cs="Calibri"/>
          <w:lang w:val="en-US" w:eastAsia="de-DE"/>
        </w:rPr>
      </w:pPr>
    </w:p>
    <w:p w:rsidR="00031C35" w:rsidRPr="00031C35" w:rsidRDefault="00031C35" w:rsidP="00683A20">
      <w:pPr>
        <w:spacing w:after="60" w:line="240" w:lineRule="auto"/>
        <w:jc w:val="both"/>
        <w:rPr>
          <w:rFonts w:cs="Arial"/>
          <w:b/>
          <w:smallCaps/>
          <w:lang w:val="en-US"/>
        </w:rPr>
      </w:pPr>
      <w:r>
        <w:rPr>
          <w:rFonts w:cs="Arial"/>
          <w:b/>
          <w:smallCaps/>
          <w:lang w:val="en-US"/>
        </w:rPr>
        <w:t>Objectives</w:t>
      </w:r>
    </w:p>
    <w:p w:rsidR="008A11A1" w:rsidRPr="008A11A1" w:rsidRDefault="00EE6962" w:rsidP="008A11A1">
      <w:pPr>
        <w:pStyle w:val="ListParagraph"/>
        <w:numPr>
          <w:ilvl w:val="0"/>
          <w:numId w:val="2"/>
        </w:numPr>
        <w:spacing w:after="60" w:line="240" w:lineRule="auto"/>
        <w:jc w:val="both"/>
        <w:rPr>
          <w:rFonts w:cs="Calibri"/>
          <w:lang w:val="en-US" w:eastAsia="de-DE"/>
        </w:rPr>
      </w:pPr>
      <w:commentRangeStart w:id="9"/>
      <w:r>
        <w:rPr>
          <w:rFonts w:cs="Calibri"/>
          <w:lang w:val="en-US" w:eastAsia="de-DE"/>
        </w:rPr>
        <w:t xml:space="preserve">Derive </w:t>
      </w:r>
      <w:r w:rsidR="008A11A1" w:rsidRPr="008A11A1">
        <w:rPr>
          <w:rFonts w:cs="Calibri"/>
          <w:lang w:val="en-US" w:eastAsia="de-DE"/>
        </w:rPr>
        <w:t xml:space="preserve">a set of </w:t>
      </w:r>
      <w:r w:rsidR="00776F47" w:rsidRPr="008A11A1">
        <w:rPr>
          <w:rFonts w:cs="Calibri"/>
          <w:lang w:val="en-US" w:eastAsia="de-DE"/>
        </w:rPr>
        <w:t xml:space="preserve">mathematical </w:t>
      </w:r>
      <w:r w:rsidR="008A11A1" w:rsidRPr="008A11A1">
        <w:rPr>
          <w:rFonts w:cs="Calibri"/>
          <w:lang w:val="en-US" w:eastAsia="de-DE"/>
        </w:rPr>
        <w:t xml:space="preserve">equations to estimate </w:t>
      </w:r>
      <w:r w:rsidR="00603A8A">
        <w:rPr>
          <w:rFonts w:cs="Calibri"/>
          <w:lang w:val="en-US" w:eastAsia="de-DE"/>
        </w:rPr>
        <w:t xml:space="preserve">excess </w:t>
      </w:r>
      <w:r w:rsidR="008A11A1" w:rsidRPr="008A11A1">
        <w:rPr>
          <w:rFonts w:cs="Calibri"/>
          <w:lang w:val="en-US" w:eastAsia="de-DE"/>
        </w:rPr>
        <w:t>bereavement</w:t>
      </w:r>
      <w:r w:rsidR="00F20D79">
        <w:rPr>
          <w:rFonts w:cs="Calibri"/>
          <w:lang w:val="en-US" w:eastAsia="de-DE"/>
        </w:rPr>
        <w:t xml:space="preserve"> </w:t>
      </w:r>
      <w:r w:rsidR="00603A8A">
        <w:rPr>
          <w:rFonts w:cs="Calibri"/>
          <w:lang w:val="en-US" w:eastAsia="de-DE"/>
        </w:rPr>
        <w:t xml:space="preserve">attributable to </w:t>
      </w:r>
      <w:r w:rsidR="008119DD">
        <w:rPr>
          <w:rFonts w:cs="Calibri"/>
          <w:lang w:val="en-US" w:eastAsia="de-DE"/>
        </w:rPr>
        <w:t xml:space="preserve">the </w:t>
      </w:r>
      <w:r w:rsidR="00603A8A" w:rsidRPr="008A11A1">
        <w:rPr>
          <w:rFonts w:cs="Calibri"/>
          <w:lang w:val="en-US" w:eastAsia="de-DE"/>
        </w:rPr>
        <w:t>Covid-19</w:t>
      </w:r>
      <w:r w:rsidR="00603A8A">
        <w:rPr>
          <w:rFonts w:cs="Calibri"/>
          <w:lang w:val="en-US" w:eastAsia="de-DE"/>
        </w:rPr>
        <w:t xml:space="preserve"> </w:t>
      </w:r>
      <w:r w:rsidR="00771C22">
        <w:rPr>
          <w:rFonts w:cs="Calibri"/>
          <w:lang w:val="en-US" w:eastAsia="de-DE"/>
        </w:rPr>
        <w:t>diseas</w:t>
      </w:r>
      <w:r w:rsidR="00F42E80">
        <w:rPr>
          <w:rFonts w:cs="Calibri"/>
          <w:lang w:val="en-US" w:eastAsia="de-DE"/>
        </w:rPr>
        <w:t>e</w:t>
      </w:r>
    </w:p>
    <w:p w:rsidR="008A11A1" w:rsidRPr="008A11A1" w:rsidRDefault="008A11A1" w:rsidP="008A11A1">
      <w:pPr>
        <w:pStyle w:val="ListParagraph"/>
        <w:numPr>
          <w:ilvl w:val="0"/>
          <w:numId w:val="2"/>
        </w:numPr>
        <w:spacing w:after="60" w:line="240" w:lineRule="auto"/>
        <w:jc w:val="both"/>
        <w:rPr>
          <w:rFonts w:cs="Calibri"/>
          <w:lang w:val="en-US" w:eastAsia="de-DE"/>
        </w:rPr>
      </w:pPr>
      <w:r w:rsidRPr="008A11A1">
        <w:rPr>
          <w:rFonts w:cs="Calibri"/>
          <w:lang w:val="en-US" w:eastAsia="de-DE"/>
        </w:rPr>
        <w:t xml:space="preserve">Quantify the number of people expected to lose a </w:t>
      </w:r>
      <w:r w:rsidR="003A6838">
        <w:rPr>
          <w:rFonts w:cs="Calibri"/>
          <w:lang w:val="en-US" w:eastAsia="de-DE"/>
        </w:rPr>
        <w:t xml:space="preserve">family member </w:t>
      </w:r>
      <w:r w:rsidRPr="008A11A1">
        <w:rPr>
          <w:rFonts w:cs="Calibri"/>
          <w:lang w:val="en-US" w:eastAsia="de-DE"/>
        </w:rPr>
        <w:t>to Covid-19 in countries around the world</w:t>
      </w:r>
      <w:commentRangeEnd w:id="9"/>
      <w:r w:rsidR="00A56B6C">
        <w:rPr>
          <w:rStyle w:val="CommentReference"/>
        </w:rPr>
        <w:commentReference w:id="9"/>
      </w:r>
    </w:p>
    <w:p w:rsidR="008A11A1" w:rsidRPr="008A11A1" w:rsidRDefault="008A11A1" w:rsidP="008A11A1">
      <w:pPr>
        <w:pStyle w:val="ListParagraph"/>
        <w:numPr>
          <w:ilvl w:val="0"/>
          <w:numId w:val="2"/>
        </w:numPr>
        <w:spacing w:after="60" w:line="240" w:lineRule="auto"/>
        <w:jc w:val="both"/>
        <w:rPr>
          <w:rFonts w:cs="Calibri"/>
          <w:lang w:val="en-US" w:eastAsia="de-DE"/>
        </w:rPr>
      </w:pPr>
      <w:r w:rsidRPr="008A11A1">
        <w:rPr>
          <w:rFonts w:cs="Calibri"/>
          <w:lang w:val="en-US" w:eastAsia="de-DE"/>
        </w:rPr>
        <w:t>Determine which demographic groups will be at a higher risk of losing a relative to Covid-19 and how this will vary by type of relative</w:t>
      </w:r>
    </w:p>
    <w:p w:rsidR="00953D10" w:rsidRPr="008A11A1" w:rsidRDefault="008A11A1" w:rsidP="008A11A1">
      <w:pPr>
        <w:pStyle w:val="ListParagraph"/>
        <w:numPr>
          <w:ilvl w:val="0"/>
          <w:numId w:val="2"/>
        </w:numPr>
        <w:spacing w:after="60" w:line="240" w:lineRule="auto"/>
        <w:jc w:val="both"/>
        <w:rPr>
          <w:rFonts w:cs="Calibri"/>
          <w:lang w:val="en-US" w:eastAsia="de-DE"/>
        </w:rPr>
      </w:pPr>
      <w:r w:rsidRPr="008A11A1">
        <w:rPr>
          <w:rFonts w:cs="Calibri"/>
          <w:lang w:val="en-US" w:eastAsia="de-DE"/>
        </w:rPr>
        <w:t xml:space="preserve">Quantify the degree to which Covid-19 will affect the availability of family resources for grieving </w:t>
      </w:r>
      <w:r w:rsidR="00EE6F27">
        <w:rPr>
          <w:rFonts w:cs="Calibri"/>
          <w:lang w:val="en-US" w:eastAsia="de-DE"/>
        </w:rPr>
        <w:t xml:space="preserve">families </w:t>
      </w:r>
      <w:r w:rsidRPr="008A11A1">
        <w:rPr>
          <w:rFonts w:cs="Calibri"/>
          <w:lang w:val="en-US" w:eastAsia="de-DE"/>
        </w:rPr>
        <w:t>over the life-course</w:t>
      </w:r>
    </w:p>
    <w:p w:rsidR="008A11A1" w:rsidRDefault="008A11A1" w:rsidP="008A11A1">
      <w:pPr>
        <w:spacing w:after="60" w:line="240" w:lineRule="auto"/>
        <w:jc w:val="both"/>
        <w:rPr>
          <w:rFonts w:cs="Calibri"/>
          <w:lang w:val="en-US" w:eastAsia="de-DE"/>
        </w:rPr>
      </w:pPr>
    </w:p>
    <w:p w:rsidR="00CA323C" w:rsidRPr="00031C35" w:rsidRDefault="00CA323C" w:rsidP="00CA323C">
      <w:pPr>
        <w:spacing w:after="60" w:line="240" w:lineRule="auto"/>
        <w:jc w:val="both"/>
        <w:rPr>
          <w:rFonts w:cs="Arial"/>
          <w:b/>
          <w:smallCaps/>
          <w:lang w:val="en-US"/>
        </w:rPr>
      </w:pPr>
      <w:r>
        <w:rPr>
          <w:rFonts w:cs="Arial"/>
          <w:b/>
          <w:smallCaps/>
          <w:lang w:val="en-US"/>
        </w:rPr>
        <w:t>Innovative aspects of the project</w:t>
      </w:r>
    </w:p>
    <w:p w:rsidR="0089038B" w:rsidRDefault="00D64EBD" w:rsidP="008A11A1">
      <w:pPr>
        <w:spacing w:after="60" w:line="240" w:lineRule="auto"/>
        <w:jc w:val="both"/>
        <w:rPr>
          <w:rFonts w:cs="Calibri"/>
          <w:lang w:val="en-US" w:eastAsia="de-DE"/>
        </w:rPr>
      </w:pPr>
      <w:r>
        <w:rPr>
          <w:rFonts w:cs="Calibri"/>
          <w:lang w:val="en-US" w:eastAsia="de-DE"/>
        </w:rPr>
        <w:t xml:space="preserve">Data </w:t>
      </w:r>
      <w:r w:rsidR="00C41D68">
        <w:rPr>
          <w:rFonts w:cs="Calibri"/>
          <w:lang w:val="en-US" w:eastAsia="de-DE"/>
        </w:rPr>
        <w:t>i</w:t>
      </w:r>
      <w:r w:rsidR="00AA1006">
        <w:rPr>
          <w:rFonts w:cs="Calibri"/>
          <w:lang w:val="en-US" w:eastAsia="de-DE"/>
        </w:rPr>
        <w:t xml:space="preserve">nitiatives </w:t>
      </w:r>
      <w:r>
        <w:rPr>
          <w:rFonts w:cs="Calibri"/>
          <w:lang w:val="en-US" w:eastAsia="de-DE"/>
        </w:rPr>
        <w:t xml:space="preserve">to understand the spread of the </w:t>
      </w:r>
      <w:r w:rsidR="00C55342">
        <w:rPr>
          <w:rFonts w:cs="Calibri"/>
          <w:lang w:val="en-US" w:eastAsia="de-DE"/>
        </w:rPr>
        <w:t xml:space="preserve">Covid-19 </w:t>
      </w:r>
      <w:r>
        <w:rPr>
          <w:rFonts w:cs="Calibri"/>
          <w:lang w:val="en-US" w:eastAsia="de-DE"/>
        </w:rPr>
        <w:t xml:space="preserve">disease have focused on </w:t>
      </w:r>
      <w:r w:rsidR="002251AE">
        <w:rPr>
          <w:rFonts w:cs="Calibri"/>
          <w:lang w:val="en-US" w:eastAsia="de-DE"/>
        </w:rPr>
        <w:t xml:space="preserve">tracking </w:t>
      </w:r>
      <w:r>
        <w:rPr>
          <w:rFonts w:cs="Calibri"/>
          <w:lang w:val="en-US" w:eastAsia="de-DE"/>
        </w:rPr>
        <w:t>excess mortality</w:t>
      </w:r>
      <w:r w:rsidR="00312537">
        <w:rPr>
          <w:rStyle w:val="FootnoteReference"/>
          <w:rFonts w:cs="Calibri"/>
          <w:lang w:val="en-US" w:eastAsia="de-DE"/>
        </w:rPr>
        <w:footnoteReference w:id="1"/>
      </w:r>
      <w:r>
        <w:rPr>
          <w:rFonts w:cs="Calibri"/>
          <w:lang w:val="en-US" w:eastAsia="de-DE"/>
        </w:rPr>
        <w:t>,</w:t>
      </w:r>
      <w:r w:rsidR="00312537">
        <w:rPr>
          <w:rFonts w:cs="Calibri"/>
          <w:lang w:val="en-US" w:eastAsia="de-DE"/>
        </w:rPr>
        <w:t xml:space="preserve"> </w:t>
      </w:r>
      <w:r w:rsidR="00C847F7">
        <w:rPr>
          <w:rFonts w:cs="Calibri"/>
          <w:lang w:val="en-US" w:eastAsia="de-DE"/>
        </w:rPr>
        <w:t xml:space="preserve">number of </w:t>
      </w:r>
      <w:r w:rsidR="00312537">
        <w:rPr>
          <w:rFonts w:cs="Calibri"/>
          <w:lang w:val="en-US" w:eastAsia="de-DE"/>
        </w:rPr>
        <w:t>cases</w:t>
      </w:r>
      <w:r w:rsidR="00312537">
        <w:rPr>
          <w:rStyle w:val="FootnoteReference"/>
          <w:rFonts w:cs="Calibri"/>
          <w:lang w:val="en-US" w:eastAsia="de-DE"/>
        </w:rPr>
        <w:footnoteReference w:id="2"/>
      </w:r>
      <w:r w:rsidR="00312537">
        <w:rPr>
          <w:rFonts w:cs="Calibri"/>
          <w:lang w:val="en-US" w:eastAsia="de-DE"/>
        </w:rPr>
        <w:t>, testing coverage</w:t>
      </w:r>
      <w:r w:rsidR="00AA1006">
        <w:rPr>
          <w:rStyle w:val="FootnoteReference"/>
          <w:rFonts w:cs="Calibri"/>
          <w:lang w:val="en-US" w:eastAsia="de-DE"/>
        </w:rPr>
        <w:footnoteReference w:id="3"/>
      </w:r>
      <w:r w:rsidR="00857A80">
        <w:rPr>
          <w:rFonts w:cs="Calibri"/>
          <w:lang w:val="en-US" w:eastAsia="de-DE"/>
        </w:rPr>
        <w:t>, and government responses to the crisis.</w:t>
      </w:r>
      <w:r w:rsidR="00857A80">
        <w:rPr>
          <w:rStyle w:val="FootnoteReference"/>
          <w:rFonts w:cs="Calibri"/>
          <w:lang w:val="en-US" w:eastAsia="de-DE"/>
        </w:rPr>
        <w:footnoteReference w:id="4"/>
      </w:r>
      <w:r w:rsidR="00857A80">
        <w:rPr>
          <w:rFonts w:cs="Calibri"/>
          <w:lang w:val="en-US" w:eastAsia="de-DE"/>
        </w:rPr>
        <w:t xml:space="preserve"> However, </w:t>
      </w:r>
      <w:r w:rsidR="006F1328">
        <w:rPr>
          <w:rFonts w:cs="Calibri"/>
          <w:lang w:val="en-US" w:eastAsia="de-DE"/>
        </w:rPr>
        <w:t xml:space="preserve">no attention has been given to the extent to which the </w:t>
      </w:r>
      <w:r w:rsidR="00267081">
        <w:rPr>
          <w:rFonts w:cs="Calibri"/>
          <w:lang w:val="en-US" w:eastAsia="de-DE"/>
        </w:rPr>
        <w:t xml:space="preserve">pandemic </w:t>
      </w:r>
      <w:r w:rsidR="006F1328">
        <w:rPr>
          <w:rFonts w:cs="Calibri"/>
          <w:lang w:val="en-US" w:eastAsia="de-DE"/>
        </w:rPr>
        <w:t>will result in thousands,</w:t>
      </w:r>
      <w:r w:rsidR="008A6C96">
        <w:rPr>
          <w:rFonts w:cs="Calibri"/>
          <w:lang w:val="en-US" w:eastAsia="de-DE"/>
        </w:rPr>
        <w:t xml:space="preserve"> </w:t>
      </w:r>
      <w:r w:rsidR="006F1328">
        <w:rPr>
          <w:rFonts w:cs="Calibri"/>
          <w:lang w:val="en-US" w:eastAsia="de-DE"/>
        </w:rPr>
        <w:t xml:space="preserve">potentially millions, </w:t>
      </w:r>
      <w:r w:rsidR="00490094">
        <w:rPr>
          <w:rFonts w:cs="Calibri"/>
          <w:lang w:val="en-US" w:eastAsia="de-DE"/>
        </w:rPr>
        <w:t xml:space="preserve">of individuals </w:t>
      </w:r>
      <w:r w:rsidR="0089038B">
        <w:rPr>
          <w:rFonts w:cs="Calibri"/>
          <w:lang w:val="en-US" w:eastAsia="de-DE"/>
        </w:rPr>
        <w:t xml:space="preserve">experiencing the death of a </w:t>
      </w:r>
      <w:r w:rsidR="00E464EC">
        <w:rPr>
          <w:rFonts w:cs="Calibri"/>
          <w:lang w:val="en-US" w:eastAsia="de-DE"/>
        </w:rPr>
        <w:t>family member</w:t>
      </w:r>
      <w:r w:rsidR="0089038B">
        <w:rPr>
          <w:rFonts w:cs="Calibri"/>
          <w:lang w:val="en-US" w:eastAsia="de-DE"/>
        </w:rPr>
        <w:t>.</w:t>
      </w:r>
      <w:r w:rsidR="006F3267">
        <w:rPr>
          <w:rFonts w:cs="Calibri"/>
          <w:lang w:val="en-US" w:eastAsia="de-DE"/>
        </w:rPr>
        <w:t xml:space="preserve"> </w:t>
      </w:r>
      <w:r w:rsidR="0089038B">
        <w:rPr>
          <w:rFonts w:cs="Calibri"/>
          <w:lang w:val="en-US" w:eastAsia="de-DE"/>
        </w:rPr>
        <w:t xml:space="preserve">This project is the first to tackle this problem in a systematic </w:t>
      </w:r>
      <w:ins w:id="13" w:author="MPIDR_D\mccann" w:date="2020-05-20T11:54:00Z">
        <w:r w:rsidR="00A56B6C">
          <w:rPr>
            <w:rFonts w:cs="Calibri"/>
            <w:lang w:val="en-US" w:eastAsia="de-DE"/>
          </w:rPr>
          <w:t xml:space="preserve">way </w:t>
        </w:r>
      </w:ins>
      <w:r w:rsidR="0089038B">
        <w:rPr>
          <w:rFonts w:cs="Calibri"/>
          <w:lang w:val="en-US" w:eastAsia="de-DE"/>
        </w:rPr>
        <w:t xml:space="preserve">by </w:t>
      </w:r>
      <w:r w:rsidR="00D91048">
        <w:rPr>
          <w:rFonts w:cs="Calibri"/>
          <w:lang w:val="en-US" w:eastAsia="de-DE"/>
        </w:rPr>
        <w:t xml:space="preserve">developing a robust methodology to </w:t>
      </w:r>
      <w:r w:rsidR="006F3267">
        <w:rPr>
          <w:rFonts w:cs="Calibri"/>
          <w:lang w:val="en-US" w:eastAsia="de-DE"/>
        </w:rPr>
        <w:t xml:space="preserve">produce </w:t>
      </w:r>
      <w:r w:rsidR="00AA0B6E">
        <w:rPr>
          <w:rFonts w:cs="Calibri"/>
          <w:lang w:val="en-US" w:eastAsia="de-DE"/>
        </w:rPr>
        <w:t>the first dataset of excess bereavement attributable to Covid-19.</w:t>
      </w:r>
    </w:p>
    <w:p w:rsidR="009C4159" w:rsidRPr="00031C35" w:rsidRDefault="009C4159" w:rsidP="009C4159">
      <w:pPr>
        <w:spacing w:after="60" w:line="240" w:lineRule="auto"/>
        <w:jc w:val="both"/>
        <w:rPr>
          <w:rFonts w:cs="Arial"/>
          <w:b/>
          <w:smallCaps/>
          <w:lang w:val="en-US"/>
        </w:rPr>
      </w:pPr>
      <w:r>
        <w:rPr>
          <w:rFonts w:cs="Arial"/>
          <w:b/>
          <w:smallCaps/>
          <w:lang w:val="en-US"/>
        </w:rPr>
        <w:lastRenderedPageBreak/>
        <w:t>Approach and method</w:t>
      </w:r>
      <w:r w:rsidR="00223F23">
        <w:rPr>
          <w:rFonts w:cs="Arial"/>
          <w:b/>
          <w:smallCaps/>
          <w:lang w:val="en-US"/>
        </w:rPr>
        <w:t>o</w:t>
      </w:r>
      <w:r>
        <w:rPr>
          <w:rFonts w:cs="Arial"/>
          <w:b/>
          <w:smallCaps/>
          <w:lang w:val="en-US"/>
        </w:rPr>
        <w:t>logy</w:t>
      </w:r>
    </w:p>
    <w:p w:rsidR="00EA3899" w:rsidRDefault="00E46462" w:rsidP="00EA3899">
      <w:pPr>
        <w:spacing w:after="60" w:line="240" w:lineRule="auto"/>
        <w:jc w:val="both"/>
        <w:rPr>
          <w:rFonts w:cs="Calibri"/>
          <w:lang w:val="en-US" w:eastAsia="de-DE"/>
        </w:rPr>
      </w:pPr>
      <w:r>
        <w:rPr>
          <w:rFonts w:cs="Calibri"/>
          <w:lang w:val="en-US" w:eastAsia="de-DE"/>
        </w:rPr>
        <w:t>W</w:t>
      </w:r>
      <w:r w:rsidR="00156A92" w:rsidRPr="00404EA5">
        <w:rPr>
          <w:rFonts w:cs="Calibri"/>
          <w:lang w:val="en-US" w:eastAsia="de-DE"/>
        </w:rPr>
        <w:t xml:space="preserve">e seek to generalize </w:t>
      </w:r>
      <w:r w:rsidR="00C45747">
        <w:rPr>
          <w:rFonts w:cs="Calibri"/>
          <w:lang w:val="en-US" w:eastAsia="de-DE"/>
        </w:rPr>
        <w:t xml:space="preserve">a set of equations from mathematical demography known as </w:t>
      </w:r>
      <w:r w:rsidR="00156A92" w:rsidRPr="00404EA5">
        <w:rPr>
          <w:rFonts w:cs="Calibri"/>
          <w:lang w:val="en-US" w:eastAsia="de-DE"/>
        </w:rPr>
        <w:t>the Goodman, Keyfitz</w:t>
      </w:r>
      <w:r w:rsidR="00C40980">
        <w:rPr>
          <w:rFonts w:cs="Calibri"/>
          <w:lang w:val="en-US" w:eastAsia="de-DE"/>
        </w:rPr>
        <w:t>, and</w:t>
      </w:r>
      <w:r w:rsidR="00156A92" w:rsidRPr="00404EA5">
        <w:rPr>
          <w:rFonts w:cs="Calibri"/>
          <w:lang w:val="en-US" w:eastAsia="de-DE"/>
        </w:rPr>
        <w:t xml:space="preserve"> Pullum Kinship </w:t>
      </w:r>
      <w:r w:rsidR="00DB4C2B">
        <w:rPr>
          <w:rFonts w:cs="Calibri"/>
          <w:lang w:val="en-US" w:eastAsia="de-DE"/>
        </w:rPr>
        <w:t>E</w:t>
      </w:r>
      <w:r w:rsidR="00156A92" w:rsidRPr="00404EA5">
        <w:rPr>
          <w:rFonts w:cs="Calibri"/>
          <w:lang w:val="en-US" w:eastAsia="de-DE"/>
        </w:rPr>
        <w:t xml:space="preserve">quations </w:t>
      </w:r>
      <w:r w:rsidR="00156A92">
        <w:rPr>
          <w:rFonts w:cs="Calibri"/>
          <w:lang w:val="en-US" w:eastAsia="de-DE"/>
        </w:rPr>
        <w:fldChar w:fldCharType="begin"/>
      </w:r>
      <w:r w:rsidR="009E6F0F">
        <w:rPr>
          <w:rFonts w:cs="Calibri"/>
          <w:lang w:val="en-US" w:eastAsia="de-DE"/>
        </w:rPr>
        <w:instrText xml:space="preserve"> ADDIN ZOTERO_ITEM CSL_CITATION {"citationID":"5SdmIw0U","properties":{"formattedCitation":"(Goodman 1974; Keyfitz 1985)","plainCitation":"(Goodman 1974; Keyfitz 1985)","noteIndex":0},"citationItems":[{"id":117,"uris":["http://zotero.org/groups/2241996/items/PI43KEZ4"],"uri":["http://zotero.org/groups/2241996/items/PI43KEZ4"],"itemData":{"id":117,"type":"article-journal","container-title":"Theoretical Population Biology","language":"en","page":"27","source":"Zotero","title":"Family Formation and the Frequency of Various Kinship Relationships","author":[{"family":"Goodman","given":"Leo A"}],"issued":{"date-parts":[["1974"]]}}},{"id":399,"uris":["http://zotero.org/groups/2241996/items/XN4XUQU2"],"uri":["http://zotero.org/groups/2241996/items/XN4XUQU2"],"itemData":{"id":399,"type":"book","abstract":"What follows is a new edition of the second in a series of three books providing an account of the mathematical development of demography. The first, Introduction to the Mathematics of Population (Addison-Wesley, 1968), gave the mathematical background. The second, the original of the present volume, was concerned with demography itself. The third in the sequence, Mathematics Through Problems (with John Beekman; Springer Verlag, 1982), supplemented the first two with an ordered sequence of problems and answers. Readers interested in the mathematics may consult the earlier book, republished with revisions by Addison-Wesley in 1977 and still in print. There is no overlap in subject matter between Applied Mathematical Demography and the Introduction to the Mathematics of Population. Three new chapters have been added, dealing with matters that have come recently into the demographic limelight: multi-state calculations, family demogra phy, and heterogeneity. vii PREFACE This book is concerned with commonsense questions about, for instance, the effect of a lowered death rate on the proportion of old people or the effect of abortions on the birth rate. The answers that it reaches are not always commonsense, and we will meet instances in which intuition has to be adjusted to accord with what the mathematics shows to be the case.","event-place":"New York","ISBN":"978-1-4757-1879-9","language":"English","note":"OCLC: 610135904","publisher":"Springer","publisher-place":"New York","source":"Open WorldCat","title":"Applied mathematical demography","URL":"http://public.eblib.com/choice/publicfullrecord.aspx?p=3084208","author":[{"family":"Keyfitz","given":"Nathan"}],"accessed":{"date-parts":[["2019",4,5]]},"issued":{"date-parts":[["1985"]]}}}],"schema":"https://github.com/citation-style-language/schema/raw/master/csl-citation.json"} </w:instrText>
      </w:r>
      <w:r w:rsidR="00156A92">
        <w:rPr>
          <w:rFonts w:cs="Calibri"/>
          <w:lang w:val="en-US" w:eastAsia="de-DE"/>
        </w:rPr>
        <w:fldChar w:fldCharType="separate"/>
      </w:r>
      <w:r w:rsidR="009E6F0F" w:rsidRPr="009E6F0F">
        <w:rPr>
          <w:rFonts w:cs="Arial"/>
          <w:lang w:val="en-US"/>
        </w:rPr>
        <w:t>(Goodman 1974; Keyfitz 1985)</w:t>
      </w:r>
      <w:r w:rsidR="00156A92">
        <w:rPr>
          <w:rFonts w:cs="Calibri"/>
          <w:lang w:val="en-US" w:eastAsia="de-DE"/>
        </w:rPr>
        <w:fldChar w:fldCharType="end"/>
      </w:r>
      <w:r w:rsidR="00160CEF">
        <w:rPr>
          <w:rFonts w:cs="Calibri"/>
          <w:lang w:val="en-US" w:eastAsia="de-DE"/>
        </w:rPr>
        <w:t>. This will allow us</w:t>
      </w:r>
      <w:r w:rsidR="00156A92" w:rsidRPr="00404EA5">
        <w:rPr>
          <w:rFonts w:cs="Calibri"/>
          <w:lang w:val="en-US" w:eastAsia="de-DE"/>
        </w:rPr>
        <w:t xml:space="preserve"> to estimate the potential increase in the </w:t>
      </w:r>
      <w:r w:rsidR="00F02C41">
        <w:rPr>
          <w:rFonts w:cs="Calibri"/>
          <w:lang w:val="en-US" w:eastAsia="de-DE"/>
        </w:rPr>
        <w:t xml:space="preserve">probability of experiencing </w:t>
      </w:r>
      <w:r w:rsidR="00156A92" w:rsidRPr="00404EA5">
        <w:rPr>
          <w:rFonts w:cs="Calibri"/>
          <w:lang w:val="en-US" w:eastAsia="de-DE"/>
        </w:rPr>
        <w:t xml:space="preserve">the death of </w:t>
      </w:r>
      <w:r w:rsidR="00F21E35">
        <w:rPr>
          <w:rFonts w:cs="Calibri"/>
          <w:lang w:val="en-US" w:eastAsia="de-DE"/>
        </w:rPr>
        <w:t>a relative</w:t>
      </w:r>
      <w:r w:rsidR="00156A92" w:rsidRPr="00404EA5">
        <w:rPr>
          <w:rFonts w:cs="Calibri"/>
          <w:lang w:val="en-US" w:eastAsia="de-DE"/>
        </w:rPr>
        <w:t xml:space="preserve"> given a set of age-specific Covid-19 mortality rates. </w:t>
      </w:r>
      <w:r w:rsidR="00AA2CDD">
        <w:rPr>
          <w:rFonts w:cs="Calibri"/>
          <w:lang w:val="en-US" w:eastAsia="de-DE"/>
        </w:rPr>
        <w:t xml:space="preserve">We will combine </w:t>
      </w:r>
      <w:r w:rsidR="003533FF" w:rsidRPr="00404EA5">
        <w:rPr>
          <w:rFonts w:cs="Calibri"/>
          <w:lang w:val="en-US" w:eastAsia="de-DE"/>
        </w:rPr>
        <w:t>this with data on the age and sex structure of the population to estimate the magnitude of the excess bereavement and the age distribution of the bereaved population</w:t>
      </w:r>
      <w:r w:rsidR="00BE3B75">
        <w:rPr>
          <w:rFonts w:cs="Calibri"/>
          <w:lang w:val="en-US" w:eastAsia="de-DE"/>
        </w:rPr>
        <w:t xml:space="preserve"> </w:t>
      </w:r>
      <w:r w:rsidR="00974FF2">
        <w:rPr>
          <w:rFonts w:cs="Calibri"/>
          <w:lang w:val="en-US" w:eastAsia="de-DE"/>
        </w:rPr>
        <w:t>(</w:t>
      </w:r>
      <w:r w:rsidR="003533FF">
        <w:rPr>
          <w:rFonts w:cs="Calibri"/>
          <w:lang w:val="en-US" w:eastAsia="de-DE"/>
        </w:rPr>
        <w:t>’</w:t>
      </w:r>
      <w:r w:rsidR="00974FF2">
        <w:rPr>
          <w:rFonts w:cs="Calibri"/>
          <w:lang w:val="en-US" w:eastAsia="de-DE"/>
        </w:rPr>
        <w:t>e</w:t>
      </w:r>
      <w:r w:rsidR="003533FF" w:rsidRPr="00404EA5">
        <w:rPr>
          <w:rFonts w:cs="Calibri"/>
          <w:lang w:val="en-US" w:eastAsia="de-DE"/>
        </w:rPr>
        <w:t>xcess' bereavement can be compared to a baseline counter-factual scenario using rates that exclude the excess mortality from Covid-19</w:t>
      </w:r>
      <w:r w:rsidR="00974FF2">
        <w:rPr>
          <w:rFonts w:cs="Calibri"/>
          <w:lang w:val="en-US" w:eastAsia="de-DE"/>
        </w:rPr>
        <w:t>)</w:t>
      </w:r>
      <w:r w:rsidR="003533FF" w:rsidRPr="00404EA5">
        <w:rPr>
          <w:rFonts w:cs="Calibri"/>
          <w:lang w:val="en-US" w:eastAsia="de-DE"/>
        </w:rPr>
        <w:t>.</w:t>
      </w:r>
      <w:r w:rsidR="00850A3D">
        <w:rPr>
          <w:rFonts w:cs="Calibri"/>
          <w:lang w:val="en-US" w:eastAsia="de-DE"/>
        </w:rPr>
        <w:t xml:space="preserve"> </w:t>
      </w:r>
      <w:r w:rsidR="00D6061B">
        <w:rPr>
          <w:rFonts w:cs="Calibri"/>
          <w:lang w:val="en-US" w:eastAsia="de-DE"/>
        </w:rPr>
        <w:t xml:space="preserve">We will initially </w:t>
      </w:r>
      <w:r w:rsidR="00156A92" w:rsidRPr="00404EA5">
        <w:rPr>
          <w:rFonts w:cs="Calibri"/>
          <w:lang w:val="en-US" w:eastAsia="de-DE"/>
        </w:rPr>
        <w:t>focus on deriving mathematical expressions to model the effect of changes in mortality on the population-level prevalence of excess bereavement.</w:t>
      </w:r>
      <w:r w:rsidR="00274EE4">
        <w:rPr>
          <w:rFonts w:cs="Calibri"/>
          <w:lang w:val="en-US" w:eastAsia="de-DE"/>
        </w:rPr>
        <w:t xml:space="preserve"> </w:t>
      </w:r>
      <w:r w:rsidR="00D6061B">
        <w:rPr>
          <w:rFonts w:cs="Calibri"/>
          <w:lang w:val="en-US" w:eastAsia="de-DE"/>
        </w:rPr>
        <w:t xml:space="preserve">After this, we </w:t>
      </w:r>
      <w:r w:rsidR="00B413B8">
        <w:rPr>
          <w:rFonts w:cs="Calibri"/>
          <w:lang w:val="en-US" w:eastAsia="de-DE"/>
        </w:rPr>
        <w:t xml:space="preserve">will focus on </w:t>
      </w:r>
      <w:del w:id="14" w:author="MPIDR_D\mccann" w:date="2020-05-20T11:55:00Z">
        <w:r w:rsidR="00EB0496" w:rsidDel="00B21173">
          <w:rPr>
            <w:rFonts w:cs="Calibri"/>
            <w:lang w:val="en-US" w:eastAsia="de-DE"/>
          </w:rPr>
          <w:delText xml:space="preserve">implementing </w:delText>
        </w:r>
      </w:del>
      <w:r w:rsidR="00B413B8">
        <w:rPr>
          <w:rFonts w:cs="Calibri"/>
          <w:lang w:val="en-US" w:eastAsia="de-DE"/>
        </w:rPr>
        <w:t xml:space="preserve">developing an efficient </w:t>
      </w:r>
      <w:r w:rsidR="005E240C">
        <w:rPr>
          <w:rFonts w:cs="Calibri"/>
          <w:lang w:val="en-US" w:eastAsia="de-DE"/>
        </w:rPr>
        <w:t>and reproduc</w:t>
      </w:r>
      <w:r w:rsidR="00FA1B60">
        <w:rPr>
          <w:rFonts w:cs="Calibri"/>
          <w:lang w:val="en-US" w:eastAsia="de-DE"/>
        </w:rPr>
        <w:t xml:space="preserve">ible </w:t>
      </w:r>
      <w:r w:rsidR="00B413B8">
        <w:rPr>
          <w:rFonts w:cs="Calibri"/>
          <w:lang w:val="en-US" w:eastAsia="de-DE"/>
        </w:rPr>
        <w:t>implementation of the set of equations in the R language</w:t>
      </w:r>
      <w:r w:rsidR="005807E5">
        <w:rPr>
          <w:rFonts w:cs="Calibri"/>
          <w:lang w:val="en-US" w:eastAsia="de-DE"/>
        </w:rPr>
        <w:t xml:space="preserve"> for statistical programming</w:t>
      </w:r>
      <w:r w:rsidR="005770EB">
        <w:rPr>
          <w:rFonts w:cs="Calibri"/>
          <w:lang w:val="en-US" w:eastAsia="de-DE"/>
        </w:rPr>
        <w:t>.</w:t>
      </w:r>
      <w:r w:rsidR="009C334E">
        <w:rPr>
          <w:rFonts w:cs="Calibri"/>
          <w:lang w:val="en-US" w:eastAsia="de-DE"/>
        </w:rPr>
        <w:t xml:space="preserve"> </w:t>
      </w:r>
      <w:r w:rsidR="00D6061B">
        <w:rPr>
          <w:rFonts w:cs="Calibri"/>
          <w:lang w:val="en-US" w:eastAsia="de-DE"/>
        </w:rPr>
        <w:t xml:space="preserve">Preliminary estimates </w:t>
      </w:r>
      <w:r w:rsidR="00BB7A2F">
        <w:rPr>
          <w:rFonts w:cs="Calibri"/>
          <w:lang w:val="en-US" w:eastAsia="de-DE"/>
        </w:rPr>
        <w:t xml:space="preserve">will </w:t>
      </w:r>
      <w:r w:rsidR="00D6061B">
        <w:rPr>
          <w:rFonts w:cs="Calibri"/>
          <w:lang w:val="en-US" w:eastAsia="de-DE"/>
        </w:rPr>
        <w:t xml:space="preserve">be </w:t>
      </w:r>
      <w:r w:rsidR="00BB7A2F">
        <w:rPr>
          <w:rFonts w:cs="Calibri"/>
          <w:lang w:val="en-US" w:eastAsia="de-DE"/>
        </w:rPr>
        <w:t>validate</w:t>
      </w:r>
      <w:r w:rsidR="00D6061B">
        <w:rPr>
          <w:rFonts w:cs="Calibri"/>
          <w:lang w:val="en-US" w:eastAsia="de-DE"/>
        </w:rPr>
        <w:t>d</w:t>
      </w:r>
      <w:r w:rsidR="00BB7A2F">
        <w:rPr>
          <w:rFonts w:cs="Calibri"/>
          <w:lang w:val="en-US" w:eastAsia="de-DE"/>
        </w:rPr>
        <w:t xml:space="preserve"> </w:t>
      </w:r>
      <w:r w:rsidR="00133B24">
        <w:rPr>
          <w:rFonts w:cs="Calibri"/>
          <w:lang w:val="en-US" w:eastAsia="de-DE"/>
        </w:rPr>
        <w:t xml:space="preserve">against potential counterfactual scenarios </w:t>
      </w:r>
      <w:r w:rsidR="00C5262D">
        <w:rPr>
          <w:rFonts w:cs="Calibri"/>
          <w:lang w:val="en-US" w:eastAsia="de-DE"/>
        </w:rPr>
        <w:t xml:space="preserve">using sophisticated demographic micro-simulations implemented in the SOCSIM software </w:t>
      </w:r>
      <w:r w:rsidR="00870BC9">
        <w:rPr>
          <w:rFonts w:cs="Calibri"/>
          <w:lang w:val="en-US" w:eastAsia="de-DE"/>
        </w:rPr>
        <w:fldChar w:fldCharType="begin"/>
      </w:r>
      <w:r w:rsidR="00870BC9">
        <w:rPr>
          <w:rFonts w:cs="Calibri"/>
          <w:lang w:val="en-US" w:eastAsia="de-DE"/>
        </w:rPr>
        <w:instrText xml:space="preserve"> ADDIN ZOTERO_ITEM CSL_CITATION {"citationID":"FyiEdmlP","properties":{"formattedCitation":"(Zagheni 2011)","plainCitation":"(Zagheni 2011)","noteIndex":0},"citationItems":[{"id":364,"uris":["http://zotero.org/groups/2241996/items/ZPJ4WKLH"],"uri":["http://zotero.org/groups/2241996/items/ZPJ4WKLH"],"itemData":{"id":364,"type":"article-journal","container-title":"Population and Development Review","DOI":"10.1111/j.1728-4457.2011.00456.x","ISSN":"00987921","issue":"4","language":"en","page":"761-783","source":"Crossref","title":"The Impact of the HIV/AIDS Epidemic on Kinship Resources for Orphans in Zimbabwe","volume":"37","author":[{"family":"Zagheni","given":"Emilio"}],"issued":{"date-parts":[["2011",12]]}}}],"schema":"https://github.com/citation-style-language/schema/raw/master/csl-citation.json"} </w:instrText>
      </w:r>
      <w:r w:rsidR="00870BC9">
        <w:rPr>
          <w:rFonts w:cs="Calibri"/>
          <w:lang w:val="en-US" w:eastAsia="de-DE"/>
        </w:rPr>
        <w:fldChar w:fldCharType="separate"/>
      </w:r>
      <w:r w:rsidR="00870BC9" w:rsidRPr="00A85128">
        <w:rPr>
          <w:rFonts w:cs="Arial"/>
          <w:lang w:val="en-US"/>
        </w:rPr>
        <w:t>(Zagheni 2011)</w:t>
      </w:r>
      <w:r w:rsidR="00870BC9">
        <w:rPr>
          <w:rFonts w:cs="Calibri"/>
          <w:lang w:val="en-US" w:eastAsia="de-DE"/>
        </w:rPr>
        <w:fldChar w:fldCharType="end"/>
      </w:r>
      <w:r w:rsidR="00EA3899">
        <w:rPr>
          <w:rFonts w:cs="Calibri"/>
          <w:lang w:val="en-US" w:eastAsia="de-DE"/>
        </w:rPr>
        <w:t>.</w:t>
      </w:r>
    </w:p>
    <w:p w:rsidR="00870BC9" w:rsidRDefault="00870BC9" w:rsidP="00B413B8">
      <w:pPr>
        <w:spacing w:after="60" w:line="240" w:lineRule="auto"/>
        <w:jc w:val="both"/>
        <w:rPr>
          <w:rFonts w:cs="Calibri"/>
          <w:lang w:val="en-US" w:eastAsia="de-DE"/>
        </w:rPr>
      </w:pPr>
    </w:p>
    <w:p w:rsidR="00BF467E" w:rsidRDefault="00BF467E" w:rsidP="00B413B8">
      <w:pPr>
        <w:spacing w:after="60" w:line="240" w:lineRule="auto"/>
        <w:jc w:val="both"/>
        <w:rPr>
          <w:rFonts w:cs="Calibri"/>
          <w:lang w:val="en-US" w:eastAsia="de-DE"/>
        </w:rPr>
      </w:pPr>
      <w:r w:rsidRPr="00E3724C">
        <w:rPr>
          <w:rFonts w:cs="Calibri"/>
          <w:lang w:val="en-US" w:eastAsia="de-DE"/>
        </w:rPr>
        <w:t xml:space="preserve">Our models will </w:t>
      </w:r>
      <w:r>
        <w:rPr>
          <w:rFonts w:cs="Calibri"/>
          <w:lang w:val="en-US" w:eastAsia="de-DE"/>
        </w:rPr>
        <w:t xml:space="preserve">initially </w:t>
      </w:r>
      <w:r w:rsidRPr="00E3724C">
        <w:rPr>
          <w:rFonts w:cs="Calibri"/>
          <w:lang w:val="en-US" w:eastAsia="de-DE"/>
        </w:rPr>
        <w:t xml:space="preserve">be calibrated using data from </w:t>
      </w:r>
      <w:r w:rsidR="004C096C">
        <w:rPr>
          <w:rFonts w:cs="Calibri"/>
          <w:lang w:val="en-US" w:eastAsia="de-DE"/>
        </w:rPr>
        <w:t>Germany</w:t>
      </w:r>
      <w:r>
        <w:rPr>
          <w:rFonts w:cs="Calibri"/>
          <w:lang w:val="en-US" w:eastAsia="de-DE"/>
        </w:rPr>
        <w:t xml:space="preserve"> </w:t>
      </w:r>
      <w:r w:rsidRPr="00E3724C">
        <w:rPr>
          <w:rFonts w:cs="Calibri"/>
          <w:lang w:val="en-US" w:eastAsia="de-DE"/>
        </w:rPr>
        <w:t>and Italy, for which quality data on Covid-19 dea</w:t>
      </w:r>
      <w:r>
        <w:rPr>
          <w:rFonts w:cs="Calibri"/>
          <w:lang w:val="en-US" w:eastAsia="de-DE"/>
        </w:rPr>
        <w:t>th rates is already available</w:t>
      </w:r>
      <w:r w:rsidR="00430420">
        <w:rPr>
          <w:rFonts w:cs="Calibri"/>
          <w:lang w:val="en-US" w:eastAsia="de-DE"/>
        </w:rPr>
        <w:t xml:space="preserve"> from the Human Mortality Database</w:t>
      </w:r>
      <w:r>
        <w:rPr>
          <w:rFonts w:cs="Calibri"/>
          <w:lang w:val="en-US" w:eastAsia="de-DE"/>
        </w:rPr>
        <w:t>.</w:t>
      </w:r>
      <w:r>
        <w:rPr>
          <w:rStyle w:val="FootnoteReference"/>
          <w:rFonts w:cs="Calibri"/>
          <w:lang w:val="en-US" w:eastAsia="de-DE"/>
        </w:rPr>
        <w:footnoteReference w:id="5"/>
      </w:r>
      <w:r>
        <w:rPr>
          <w:rFonts w:cs="Calibri"/>
          <w:lang w:val="en-US" w:eastAsia="de-DE"/>
        </w:rPr>
        <w:t xml:space="preserve"> </w:t>
      </w:r>
      <w:r w:rsidR="00954B19">
        <w:rPr>
          <w:rFonts w:cs="Calibri"/>
          <w:lang w:val="en-US" w:eastAsia="de-DE"/>
        </w:rPr>
        <w:t>W</w:t>
      </w:r>
      <w:r w:rsidRPr="00E3724C">
        <w:rPr>
          <w:rFonts w:cs="Calibri"/>
          <w:lang w:val="en-US" w:eastAsia="de-DE"/>
        </w:rPr>
        <w:t xml:space="preserve">e will </w:t>
      </w:r>
      <w:r w:rsidR="00DF6BB0">
        <w:rPr>
          <w:rFonts w:cs="Calibri"/>
          <w:lang w:val="en-US" w:eastAsia="de-DE"/>
        </w:rPr>
        <w:t xml:space="preserve">extend </w:t>
      </w:r>
      <w:r w:rsidRPr="00E3724C">
        <w:rPr>
          <w:rFonts w:cs="Calibri"/>
          <w:lang w:val="en-US" w:eastAsia="de-DE"/>
        </w:rPr>
        <w:t xml:space="preserve">our </w:t>
      </w:r>
      <w:r w:rsidR="005D584D">
        <w:rPr>
          <w:rFonts w:cs="Calibri"/>
          <w:lang w:val="en-US" w:eastAsia="de-DE"/>
        </w:rPr>
        <w:t xml:space="preserve">analysis </w:t>
      </w:r>
      <w:r w:rsidRPr="00E3724C">
        <w:rPr>
          <w:rFonts w:cs="Calibri"/>
          <w:lang w:val="en-US" w:eastAsia="de-DE"/>
        </w:rPr>
        <w:t xml:space="preserve">to other </w:t>
      </w:r>
      <w:r w:rsidR="00C76EB4">
        <w:rPr>
          <w:rFonts w:cs="Calibri"/>
          <w:lang w:val="en-US" w:eastAsia="de-DE"/>
        </w:rPr>
        <w:t xml:space="preserve">countries </w:t>
      </w:r>
      <w:r w:rsidRPr="00E3724C">
        <w:rPr>
          <w:rFonts w:cs="Calibri"/>
          <w:lang w:val="en-US" w:eastAsia="de-DE"/>
        </w:rPr>
        <w:t xml:space="preserve">once reliable data on Covid-19 excess mortality becomes available. The project will produce a range of estimates to reflect the uncertainty inherent </w:t>
      </w:r>
      <w:del w:id="17" w:author="MPIDR_D\mccann" w:date="2020-05-20T11:56:00Z">
        <w:r w:rsidRPr="00E3724C" w:rsidDel="00B21173">
          <w:rPr>
            <w:rFonts w:cs="Calibri"/>
            <w:lang w:val="en-US" w:eastAsia="de-DE"/>
          </w:rPr>
          <w:delText xml:space="preserve">to </w:delText>
        </w:r>
      </w:del>
      <w:ins w:id="18" w:author="MPIDR_D\mccann" w:date="2020-05-20T11:56:00Z">
        <w:r w:rsidR="00B21173">
          <w:rPr>
            <w:rFonts w:cs="Calibri"/>
            <w:lang w:val="en-US" w:eastAsia="de-DE"/>
          </w:rPr>
          <w:t>in</w:t>
        </w:r>
        <w:r w:rsidR="00B21173" w:rsidRPr="00E3724C">
          <w:rPr>
            <w:rFonts w:cs="Calibri"/>
            <w:lang w:val="en-US" w:eastAsia="de-DE"/>
          </w:rPr>
          <w:t xml:space="preserve"> </w:t>
        </w:r>
      </w:ins>
      <w:r w:rsidRPr="00E3724C">
        <w:rPr>
          <w:rFonts w:cs="Calibri"/>
          <w:lang w:val="en-US" w:eastAsia="de-DE"/>
        </w:rPr>
        <w:t xml:space="preserve">the Covid-19 mortality statistics that are required as input. However, we expect the accuracy of our models to improve as more </w:t>
      </w:r>
      <w:r w:rsidR="00A27EB2" w:rsidRPr="00E3724C">
        <w:rPr>
          <w:rFonts w:cs="Calibri"/>
          <w:lang w:val="en-US" w:eastAsia="de-DE"/>
        </w:rPr>
        <w:t xml:space="preserve">quality </w:t>
      </w:r>
      <w:r w:rsidRPr="00E3724C">
        <w:rPr>
          <w:rFonts w:cs="Calibri"/>
          <w:lang w:val="en-US" w:eastAsia="de-DE"/>
        </w:rPr>
        <w:t>data becomes available.</w:t>
      </w:r>
    </w:p>
    <w:p w:rsidR="0072061A" w:rsidRDefault="0072061A" w:rsidP="00B413B8">
      <w:pPr>
        <w:spacing w:after="60" w:line="240" w:lineRule="auto"/>
        <w:jc w:val="both"/>
        <w:rPr>
          <w:rFonts w:cs="Calibri"/>
          <w:lang w:val="en-US" w:eastAsia="de-DE"/>
        </w:rPr>
      </w:pPr>
    </w:p>
    <w:p w:rsidR="007B29F4" w:rsidRDefault="0072061A" w:rsidP="00B413B8">
      <w:pPr>
        <w:spacing w:after="60" w:line="240" w:lineRule="auto"/>
        <w:jc w:val="both"/>
        <w:rPr>
          <w:rFonts w:cs="Calibri"/>
          <w:lang w:val="en-US" w:eastAsia="de-DE"/>
        </w:rPr>
      </w:pPr>
      <w:r>
        <w:rPr>
          <w:rFonts w:cs="Calibri"/>
          <w:noProof/>
          <w:lang w:val="en-GB" w:eastAsia="en-GB"/>
        </w:rPr>
        <w:drawing>
          <wp:inline distT="0" distB="0" distL="0" distR="0">
            <wp:extent cx="5760720" cy="2778965"/>
            <wp:effectExtent l="0" t="0" r="0" b="0"/>
            <wp:docPr id="38" name="Picture 38" descr="C:\Cloud\Projects\ChildSurv\covid propos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oud\Projects\ChildSurv\covid proposal\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78965"/>
                    </a:xfrm>
                    <a:prstGeom prst="rect">
                      <a:avLst/>
                    </a:prstGeom>
                    <a:noFill/>
                    <a:ln>
                      <a:noFill/>
                    </a:ln>
                  </pic:spPr>
                </pic:pic>
              </a:graphicData>
            </a:graphic>
          </wp:inline>
        </w:drawing>
      </w:r>
    </w:p>
    <w:p w:rsidR="001C019F" w:rsidRDefault="0072061A" w:rsidP="00B413B8">
      <w:pPr>
        <w:spacing w:after="60" w:line="240" w:lineRule="auto"/>
        <w:jc w:val="both"/>
        <w:rPr>
          <w:rFonts w:cs="Calibri"/>
          <w:lang w:val="en-US" w:eastAsia="de-DE"/>
        </w:rPr>
      </w:pPr>
      <w:r w:rsidRPr="00B21173">
        <w:rPr>
          <w:rFonts w:cs="Calibri"/>
          <w:sz w:val="20"/>
          <w:szCs w:val="20"/>
          <w:lang w:val="en-US" w:eastAsia="de-DE"/>
          <w:rPrChange w:id="19" w:author="MPIDR_D\mccann" w:date="2020-05-20T11:57:00Z">
            <w:rPr>
              <w:rFonts w:cs="Calibri"/>
              <w:lang w:val="en-US" w:eastAsia="de-DE"/>
            </w:rPr>
          </w:rPrChange>
        </w:rPr>
        <w:t>Fig 1.</w:t>
      </w:r>
      <w:r w:rsidR="00327378" w:rsidRPr="00B21173">
        <w:rPr>
          <w:rFonts w:cs="Calibri"/>
          <w:sz w:val="20"/>
          <w:szCs w:val="20"/>
          <w:lang w:val="en-US" w:eastAsia="de-DE"/>
          <w:rPrChange w:id="20" w:author="MPIDR_D\mccann" w:date="2020-05-20T11:57:00Z">
            <w:rPr>
              <w:rFonts w:cs="Calibri"/>
              <w:lang w:val="en-US" w:eastAsia="de-DE"/>
            </w:rPr>
          </w:rPrChange>
        </w:rPr>
        <w:t xml:space="preserve"> Expected number of relatives for an </w:t>
      </w:r>
      <w:commentRangeStart w:id="21"/>
      <w:r w:rsidR="00327378" w:rsidRPr="00B21173">
        <w:rPr>
          <w:rFonts w:cs="Calibri"/>
          <w:sz w:val="20"/>
          <w:szCs w:val="20"/>
          <w:lang w:val="en-US" w:eastAsia="de-DE"/>
          <w:rPrChange w:id="22" w:author="MPIDR_D\mccann" w:date="2020-05-20T11:57:00Z">
            <w:rPr>
              <w:rFonts w:cs="Calibri"/>
              <w:lang w:val="en-US" w:eastAsia="de-DE"/>
            </w:rPr>
          </w:rPrChange>
        </w:rPr>
        <w:t xml:space="preserve">average woman </w:t>
      </w:r>
      <w:commentRangeEnd w:id="21"/>
      <w:r w:rsidR="00B21173">
        <w:rPr>
          <w:rStyle w:val="CommentReference"/>
        </w:rPr>
        <w:commentReference w:id="21"/>
      </w:r>
      <w:r w:rsidR="00327378" w:rsidRPr="00B21173">
        <w:rPr>
          <w:rFonts w:cs="Calibri"/>
          <w:sz w:val="20"/>
          <w:szCs w:val="20"/>
          <w:lang w:val="en-US" w:eastAsia="de-DE"/>
          <w:rPrChange w:id="23" w:author="MPIDR_D\mccann" w:date="2020-05-20T11:57:00Z">
            <w:rPr>
              <w:rFonts w:cs="Calibri"/>
              <w:lang w:val="en-US" w:eastAsia="de-DE"/>
            </w:rPr>
          </w:rPrChange>
        </w:rPr>
        <w:t xml:space="preserve">in a world without Covid-19 (left) and in </w:t>
      </w:r>
      <w:r w:rsidR="00995840" w:rsidRPr="00B21173">
        <w:rPr>
          <w:rFonts w:cs="Calibri"/>
          <w:sz w:val="20"/>
          <w:szCs w:val="20"/>
          <w:lang w:val="en-US" w:eastAsia="de-DE"/>
          <w:rPrChange w:id="24" w:author="MPIDR_D\mccann" w:date="2020-05-20T11:57:00Z">
            <w:rPr>
              <w:rFonts w:cs="Calibri"/>
              <w:lang w:val="en-US" w:eastAsia="de-DE"/>
            </w:rPr>
          </w:rPrChange>
        </w:rPr>
        <w:t xml:space="preserve">a world </w:t>
      </w:r>
      <w:r w:rsidR="00327378" w:rsidRPr="00B21173">
        <w:rPr>
          <w:rFonts w:cs="Calibri"/>
          <w:sz w:val="20"/>
          <w:szCs w:val="20"/>
          <w:lang w:val="en-US" w:eastAsia="de-DE"/>
          <w:rPrChange w:id="25" w:author="MPIDR_D\mccann" w:date="2020-05-20T11:57:00Z">
            <w:rPr>
              <w:rFonts w:cs="Calibri"/>
              <w:lang w:val="en-US" w:eastAsia="de-DE"/>
            </w:rPr>
          </w:rPrChange>
        </w:rPr>
        <w:t xml:space="preserve">with Covid-19 </w:t>
      </w:r>
      <w:r w:rsidR="00073F51" w:rsidRPr="00B21173">
        <w:rPr>
          <w:rFonts w:cs="Calibri"/>
          <w:sz w:val="20"/>
          <w:szCs w:val="20"/>
          <w:lang w:val="en-US" w:eastAsia="de-DE"/>
          <w:rPrChange w:id="26" w:author="MPIDR_D\mccann" w:date="2020-05-20T11:57:00Z">
            <w:rPr>
              <w:rFonts w:cs="Calibri"/>
              <w:lang w:val="en-US" w:eastAsia="de-DE"/>
            </w:rPr>
          </w:rPrChange>
        </w:rPr>
        <w:t>(right</w:t>
      </w:r>
      <w:r w:rsidR="00022C74" w:rsidRPr="00B21173">
        <w:rPr>
          <w:rFonts w:cs="Calibri"/>
          <w:sz w:val="20"/>
          <w:szCs w:val="20"/>
          <w:lang w:val="en-US" w:eastAsia="de-DE"/>
          <w:rPrChange w:id="27" w:author="MPIDR_D\mccann" w:date="2020-05-20T11:57:00Z">
            <w:rPr>
              <w:rFonts w:cs="Calibri"/>
              <w:lang w:val="en-US" w:eastAsia="de-DE"/>
            </w:rPr>
          </w:rPrChange>
        </w:rPr>
        <w:t xml:space="preserve">, </w:t>
      </w:r>
      <w:r w:rsidR="00995840" w:rsidRPr="00B21173">
        <w:rPr>
          <w:rFonts w:cs="Calibri"/>
          <w:sz w:val="20"/>
          <w:szCs w:val="20"/>
          <w:lang w:val="en-US" w:eastAsia="de-DE"/>
          <w:rPrChange w:id="28" w:author="MPIDR_D\mccann" w:date="2020-05-20T11:57:00Z">
            <w:rPr>
              <w:rFonts w:cs="Calibri"/>
              <w:lang w:val="en-US" w:eastAsia="de-DE"/>
            </w:rPr>
          </w:rPrChange>
        </w:rPr>
        <w:t xml:space="preserve">hypothetical </w:t>
      </w:r>
      <w:r w:rsidR="00AD2067" w:rsidRPr="00B21173">
        <w:rPr>
          <w:rFonts w:cs="Calibri"/>
          <w:sz w:val="20"/>
          <w:szCs w:val="20"/>
          <w:lang w:val="en-US" w:eastAsia="de-DE"/>
          <w:rPrChange w:id="29" w:author="MPIDR_D\mccann" w:date="2020-05-20T11:57:00Z">
            <w:rPr>
              <w:rFonts w:cs="Calibri"/>
              <w:lang w:val="en-US" w:eastAsia="de-DE"/>
            </w:rPr>
          </w:rPrChange>
        </w:rPr>
        <w:t xml:space="preserve">female </w:t>
      </w:r>
      <w:r w:rsidR="00995840" w:rsidRPr="00B21173">
        <w:rPr>
          <w:rFonts w:cs="Calibri"/>
          <w:sz w:val="20"/>
          <w:szCs w:val="20"/>
          <w:lang w:val="en-US" w:eastAsia="de-DE"/>
          <w:rPrChange w:id="30" w:author="MPIDR_D\mccann" w:date="2020-05-20T11:57:00Z">
            <w:rPr>
              <w:rFonts w:cs="Calibri"/>
              <w:lang w:val="en-US" w:eastAsia="de-DE"/>
            </w:rPr>
          </w:rPrChange>
        </w:rPr>
        <w:t>population</w:t>
      </w:r>
      <w:r w:rsidR="00022C74" w:rsidRPr="00B21173">
        <w:rPr>
          <w:rFonts w:cs="Calibri"/>
          <w:sz w:val="20"/>
          <w:szCs w:val="20"/>
          <w:lang w:val="en-US" w:eastAsia="de-DE"/>
          <w:rPrChange w:id="31" w:author="MPIDR_D\mccann" w:date="2020-05-20T11:57:00Z">
            <w:rPr>
              <w:rFonts w:cs="Calibri"/>
              <w:lang w:val="en-US" w:eastAsia="de-DE"/>
            </w:rPr>
          </w:rPrChange>
        </w:rPr>
        <w:t>)</w:t>
      </w:r>
      <w:r w:rsidR="00995840" w:rsidRPr="00B21173">
        <w:rPr>
          <w:rFonts w:cs="Calibri"/>
          <w:sz w:val="20"/>
          <w:szCs w:val="20"/>
          <w:lang w:val="en-US" w:eastAsia="de-DE"/>
          <w:rPrChange w:id="32" w:author="MPIDR_D\mccann" w:date="2020-05-20T11:57:00Z">
            <w:rPr>
              <w:rFonts w:cs="Calibri"/>
              <w:lang w:val="en-US" w:eastAsia="de-DE"/>
            </w:rPr>
          </w:rPrChange>
        </w:rPr>
        <w:t xml:space="preserve">. The excess bereavement is the sum of the difference between </w:t>
      </w:r>
      <w:r w:rsidR="00A755C7" w:rsidRPr="00B21173">
        <w:rPr>
          <w:rFonts w:cs="Calibri"/>
          <w:sz w:val="20"/>
          <w:szCs w:val="20"/>
          <w:lang w:val="en-US" w:eastAsia="de-DE"/>
          <w:rPrChange w:id="33" w:author="MPIDR_D\mccann" w:date="2020-05-20T11:57:00Z">
            <w:rPr>
              <w:rFonts w:cs="Calibri"/>
              <w:lang w:val="en-US" w:eastAsia="de-DE"/>
            </w:rPr>
          </w:rPrChange>
        </w:rPr>
        <w:t xml:space="preserve">the </w:t>
      </w:r>
      <w:r w:rsidR="00025137" w:rsidRPr="00B21173">
        <w:rPr>
          <w:rFonts w:cs="Calibri"/>
          <w:sz w:val="20"/>
          <w:szCs w:val="20"/>
          <w:lang w:val="en-US" w:eastAsia="de-DE"/>
          <w:rPrChange w:id="34" w:author="MPIDR_D\mccann" w:date="2020-05-20T11:57:00Z">
            <w:rPr>
              <w:rFonts w:cs="Calibri"/>
              <w:lang w:val="en-US" w:eastAsia="de-DE"/>
            </w:rPr>
          </w:rPrChange>
        </w:rPr>
        <w:t xml:space="preserve">expected </w:t>
      </w:r>
      <w:r w:rsidR="00A755C7" w:rsidRPr="00B21173">
        <w:rPr>
          <w:rFonts w:cs="Calibri"/>
          <w:sz w:val="20"/>
          <w:szCs w:val="20"/>
          <w:lang w:val="en-US" w:eastAsia="de-DE"/>
          <w:rPrChange w:id="35" w:author="MPIDR_D\mccann" w:date="2020-05-20T11:57:00Z">
            <w:rPr>
              <w:rFonts w:cs="Calibri"/>
              <w:lang w:val="en-US" w:eastAsia="de-DE"/>
            </w:rPr>
          </w:rPrChange>
        </w:rPr>
        <w:t>values in each diagram</w:t>
      </w:r>
      <w:r w:rsidR="00A755C7">
        <w:rPr>
          <w:rFonts w:cs="Calibri"/>
          <w:lang w:val="en-US" w:eastAsia="de-DE"/>
        </w:rPr>
        <w:t>.</w:t>
      </w:r>
    </w:p>
    <w:p w:rsidR="001C019F" w:rsidRDefault="001C019F" w:rsidP="00B413B8">
      <w:pPr>
        <w:spacing w:after="60" w:line="240" w:lineRule="auto"/>
        <w:jc w:val="both"/>
        <w:rPr>
          <w:rFonts w:cs="Calibri"/>
          <w:lang w:val="en-US" w:eastAsia="de-DE"/>
        </w:rPr>
      </w:pPr>
    </w:p>
    <w:p w:rsidR="007B29F4" w:rsidRPr="00445275" w:rsidRDefault="007B29F4" w:rsidP="007B29F4">
      <w:pPr>
        <w:spacing w:after="60" w:line="240" w:lineRule="auto"/>
        <w:jc w:val="both"/>
        <w:rPr>
          <w:rFonts w:cs="Arial"/>
          <w:b/>
          <w:smallCaps/>
          <w:lang w:val="en-US"/>
        </w:rPr>
      </w:pPr>
      <w:r>
        <w:rPr>
          <w:rFonts w:cs="Arial"/>
          <w:b/>
          <w:smallCaps/>
          <w:lang w:val="en-US"/>
        </w:rPr>
        <w:t xml:space="preserve">Work </w:t>
      </w:r>
      <w:commentRangeStart w:id="36"/>
      <w:r>
        <w:rPr>
          <w:rFonts w:cs="Arial"/>
          <w:b/>
          <w:smallCaps/>
          <w:lang w:val="en-US"/>
        </w:rPr>
        <w:t>plan</w:t>
      </w:r>
      <w:commentRangeEnd w:id="36"/>
      <w:r w:rsidR="00557A88">
        <w:rPr>
          <w:rStyle w:val="CommentReference"/>
        </w:rPr>
        <w:commentReference w:id="36"/>
      </w:r>
    </w:p>
    <w:p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Stage 1.</w:t>
      </w:r>
      <w:r w:rsidR="00984673">
        <w:rPr>
          <w:rFonts w:cs="Calibri"/>
          <w:u w:val="single"/>
          <w:lang w:val="en-US" w:eastAsia="de-DE"/>
        </w:rPr>
        <w:t xml:space="preserve"> </w:t>
      </w:r>
      <w:r w:rsidR="009B5AB1">
        <w:rPr>
          <w:rFonts w:cs="Calibri"/>
          <w:u w:val="single"/>
          <w:lang w:val="en-US" w:eastAsia="de-DE"/>
        </w:rPr>
        <w:t xml:space="preserve">Formal </w:t>
      </w:r>
      <w:r w:rsidRPr="00754806">
        <w:rPr>
          <w:rFonts w:cs="Calibri"/>
          <w:u w:val="single"/>
          <w:lang w:val="en-US" w:eastAsia="de-DE"/>
        </w:rPr>
        <w:t>Development</w:t>
      </w:r>
    </w:p>
    <w:p w:rsidR="008645E5" w:rsidRPr="00A25D1C" w:rsidRDefault="008645E5" w:rsidP="00A25D1C">
      <w:pPr>
        <w:pStyle w:val="ListParagraph"/>
        <w:numPr>
          <w:ilvl w:val="0"/>
          <w:numId w:val="6"/>
        </w:numPr>
        <w:spacing w:after="60" w:line="240" w:lineRule="auto"/>
        <w:jc w:val="both"/>
        <w:rPr>
          <w:rFonts w:cs="Calibri"/>
          <w:lang w:val="en-US" w:eastAsia="de-DE"/>
        </w:rPr>
      </w:pPr>
      <w:r w:rsidRPr="00A25D1C">
        <w:rPr>
          <w:rFonts w:cs="Calibri"/>
          <w:lang w:val="en-US" w:eastAsia="de-DE"/>
        </w:rPr>
        <w:t>Derive mathematical equations to estimate excess bereavement</w:t>
      </w:r>
      <w:r w:rsidR="00CE0C4F" w:rsidRPr="00A25D1C">
        <w:rPr>
          <w:rFonts w:cs="Calibri"/>
          <w:lang w:val="en-US" w:eastAsia="de-DE"/>
        </w:rPr>
        <w:t>,</w:t>
      </w:r>
      <w:r w:rsidR="005E672F" w:rsidRPr="00A25D1C">
        <w:rPr>
          <w:rFonts w:cs="Calibri"/>
          <w:lang w:val="en-US" w:eastAsia="de-DE"/>
        </w:rPr>
        <w:t xml:space="preserve"> i</w:t>
      </w:r>
      <w:r w:rsidRPr="00A25D1C">
        <w:rPr>
          <w:rFonts w:cs="Calibri"/>
          <w:lang w:val="en-US" w:eastAsia="de-DE"/>
        </w:rPr>
        <w:t xml:space="preserve">mplement </w:t>
      </w:r>
      <w:r w:rsidR="005E672F" w:rsidRPr="00A25D1C">
        <w:rPr>
          <w:rFonts w:cs="Calibri"/>
          <w:lang w:val="en-US" w:eastAsia="de-DE"/>
        </w:rPr>
        <w:t xml:space="preserve">them </w:t>
      </w:r>
      <w:r w:rsidRPr="00A25D1C">
        <w:rPr>
          <w:rFonts w:cs="Calibri"/>
          <w:lang w:val="en-US" w:eastAsia="de-DE"/>
        </w:rPr>
        <w:t>in the R language</w:t>
      </w:r>
      <w:r w:rsidR="00CE0C4F" w:rsidRPr="00A25D1C">
        <w:rPr>
          <w:rFonts w:cs="Calibri"/>
          <w:lang w:val="en-US" w:eastAsia="de-DE"/>
        </w:rPr>
        <w:t>,</w:t>
      </w:r>
      <w:r w:rsidRPr="00A25D1C">
        <w:rPr>
          <w:rFonts w:cs="Calibri"/>
          <w:lang w:val="en-US" w:eastAsia="de-DE"/>
        </w:rPr>
        <w:t xml:space="preserve"> and wrap-up </w:t>
      </w:r>
      <w:r w:rsidR="00CE0C4F" w:rsidRPr="00A25D1C">
        <w:rPr>
          <w:rFonts w:cs="Calibri"/>
          <w:lang w:val="en-US" w:eastAsia="de-DE"/>
        </w:rPr>
        <w:t xml:space="preserve">functions </w:t>
      </w:r>
      <w:r w:rsidRPr="00A25D1C">
        <w:rPr>
          <w:rFonts w:cs="Calibri"/>
          <w:lang w:val="en-US" w:eastAsia="de-DE"/>
        </w:rPr>
        <w:t>in a</w:t>
      </w:r>
      <w:r w:rsidR="00367872">
        <w:rPr>
          <w:rFonts w:cs="Calibri"/>
          <w:lang w:val="en-US" w:eastAsia="de-DE"/>
        </w:rPr>
        <w:t>n open</w:t>
      </w:r>
      <w:r w:rsidR="00A25D1C" w:rsidRPr="00A25D1C">
        <w:rPr>
          <w:rFonts w:cs="Calibri"/>
          <w:lang w:val="en-US" w:eastAsia="de-DE"/>
        </w:rPr>
        <w:t xml:space="preserve">-source </w:t>
      </w:r>
      <w:r w:rsidR="005113E0">
        <w:rPr>
          <w:rFonts w:cs="Calibri"/>
          <w:lang w:val="en-US" w:eastAsia="de-DE"/>
        </w:rPr>
        <w:t xml:space="preserve">package </w:t>
      </w:r>
      <w:commentRangeStart w:id="37"/>
      <w:r w:rsidR="005113E0">
        <w:rPr>
          <w:rFonts w:cs="Calibri"/>
          <w:lang w:val="en-US" w:eastAsia="de-DE"/>
        </w:rPr>
        <w:t>(</w:t>
      </w:r>
      <w:r w:rsidR="000552F2">
        <w:rPr>
          <w:rFonts w:cs="Calibri"/>
          <w:lang w:val="en-US" w:eastAsia="de-DE"/>
        </w:rPr>
        <w:t>library</w:t>
      </w:r>
      <w:r w:rsidR="005113E0">
        <w:rPr>
          <w:rFonts w:cs="Calibri"/>
          <w:lang w:val="en-US" w:eastAsia="de-DE"/>
        </w:rPr>
        <w:t>)</w:t>
      </w:r>
      <w:commentRangeEnd w:id="37"/>
      <w:r w:rsidR="00B21173">
        <w:rPr>
          <w:rStyle w:val="CommentReference"/>
        </w:rPr>
        <w:commentReference w:id="37"/>
      </w:r>
    </w:p>
    <w:p w:rsidR="00486FBF" w:rsidRPr="00A25D1C" w:rsidRDefault="00B363ED" w:rsidP="00A25D1C">
      <w:pPr>
        <w:pStyle w:val="ListParagraph"/>
        <w:numPr>
          <w:ilvl w:val="0"/>
          <w:numId w:val="6"/>
        </w:numPr>
        <w:spacing w:after="60" w:line="240" w:lineRule="auto"/>
        <w:jc w:val="both"/>
        <w:rPr>
          <w:rFonts w:cs="Calibri"/>
          <w:lang w:val="en-US" w:eastAsia="de-DE"/>
        </w:rPr>
      </w:pPr>
      <w:r w:rsidRPr="00A25D1C">
        <w:rPr>
          <w:rFonts w:cs="Calibri"/>
          <w:lang w:val="en-US" w:eastAsia="de-DE"/>
        </w:rPr>
        <w:t>Estimate excess bereavement</w:t>
      </w:r>
      <w:r w:rsidR="00486FBF" w:rsidRPr="00A25D1C">
        <w:rPr>
          <w:rFonts w:cs="Calibri"/>
          <w:lang w:val="en-US" w:eastAsia="de-DE"/>
        </w:rPr>
        <w:t xml:space="preserve"> for an initial set of countries</w:t>
      </w:r>
      <w:r w:rsidR="00507F90">
        <w:rPr>
          <w:rFonts w:cs="Calibri"/>
          <w:lang w:val="en-US" w:eastAsia="de-DE"/>
        </w:rPr>
        <w:t xml:space="preserve"> with high-quality data</w:t>
      </w:r>
    </w:p>
    <w:p w:rsidR="000C1C7D" w:rsidRDefault="000C1C7D" w:rsidP="00A25D1C">
      <w:pPr>
        <w:pStyle w:val="ListParagraph"/>
        <w:numPr>
          <w:ilvl w:val="0"/>
          <w:numId w:val="6"/>
        </w:numPr>
        <w:spacing w:after="60" w:line="240" w:lineRule="auto"/>
        <w:jc w:val="both"/>
        <w:rPr>
          <w:rFonts w:cs="Calibri"/>
          <w:lang w:val="en-US" w:eastAsia="de-DE"/>
        </w:rPr>
      </w:pPr>
      <w:r w:rsidRPr="00A25D1C">
        <w:rPr>
          <w:rFonts w:cs="Calibri"/>
          <w:lang w:val="en-US" w:eastAsia="de-DE"/>
        </w:rPr>
        <w:lastRenderedPageBreak/>
        <w:t xml:space="preserve">Conduct extensive sensibility and robustness checks </w:t>
      </w:r>
      <w:r w:rsidR="00196F34" w:rsidRPr="00A25D1C">
        <w:rPr>
          <w:rFonts w:cs="Calibri"/>
          <w:lang w:val="en-US" w:eastAsia="de-DE"/>
        </w:rPr>
        <w:t xml:space="preserve">to validate the results, including hundreds of </w:t>
      </w:r>
      <w:r w:rsidR="00AA5282">
        <w:rPr>
          <w:rFonts w:cs="Calibri"/>
          <w:lang w:val="en-US" w:eastAsia="de-DE"/>
        </w:rPr>
        <w:t xml:space="preserve">counterfactuals using </w:t>
      </w:r>
      <w:r w:rsidR="00196F34" w:rsidRPr="00A25D1C">
        <w:rPr>
          <w:rFonts w:cs="Calibri"/>
          <w:lang w:val="en-US" w:eastAsia="de-DE"/>
        </w:rPr>
        <w:t>demographic micro-simulations</w:t>
      </w:r>
    </w:p>
    <w:p w:rsidR="00D55DBC" w:rsidRDefault="00D55DBC" w:rsidP="00D55DBC">
      <w:pPr>
        <w:pStyle w:val="ListParagraph"/>
        <w:spacing w:after="60" w:line="240" w:lineRule="auto"/>
        <w:jc w:val="both"/>
        <w:rPr>
          <w:rFonts w:cs="Calibri"/>
          <w:lang w:val="en-US" w:eastAsia="de-DE"/>
        </w:rPr>
      </w:pPr>
    </w:p>
    <w:p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 xml:space="preserve">Stage 2. </w:t>
      </w:r>
      <w:r w:rsidR="00984673">
        <w:rPr>
          <w:rFonts w:cs="Calibri"/>
          <w:u w:val="single"/>
          <w:lang w:val="en-US" w:eastAsia="de-DE"/>
        </w:rPr>
        <w:t xml:space="preserve">Empirical </w:t>
      </w:r>
      <w:r w:rsidRPr="00754806">
        <w:rPr>
          <w:rFonts w:cs="Calibri"/>
          <w:u w:val="single"/>
          <w:lang w:val="en-US" w:eastAsia="de-DE"/>
        </w:rPr>
        <w:t>Estimation</w:t>
      </w:r>
    </w:p>
    <w:p w:rsidR="00B106A8" w:rsidRPr="00B106A8" w:rsidRDefault="00B106A8"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Extend estimates to other countries as more quality data becomes available</w:t>
      </w:r>
    </w:p>
    <w:p w:rsidR="005D48F3" w:rsidRDefault="005D48F3"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Write academic papers to discuss the </w:t>
      </w:r>
      <w:r w:rsidR="00841C26" w:rsidRPr="00A25D1C">
        <w:rPr>
          <w:rFonts w:cs="Calibri"/>
          <w:lang w:val="en-US" w:eastAsia="de-DE"/>
        </w:rPr>
        <w:t>methodology</w:t>
      </w:r>
      <w:r w:rsidRPr="00A25D1C">
        <w:rPr>
          <w:rFonts w:cs="Calibri"/>
          <w:lang w:val="en-US" w:eastAsia="de-DE"/>
        </w:rPr>
        <w:t xml:space="preserve"> and substantive results</w:t>
      </w:r>
    </w:p>
    <w:p w:rsidR="002D754C" w:rsidRPr="002D754C" w:rsidRDefault="002D754C" w:rsidP="002D754C">
      <w:pPr>
        <w:pStyle w:val="ListParagraph"/>
        <w:numPr>
          <w:ilvl w:val="0"/>
          <w:numId w:val="7"/>
        </w:numPr>
        <w:spacing w:after="60" w:line="240" w:lineRule="auto"/>
        <w:jc w:val="both"/>
        <w:rPr>
          <w:rFonts w:cs="Calibri"/>
          <w:lang w:val="en-US" w:eastAsia="de-DE"/>
        </w:rPr>
      </w:pPr>
      <w:r w:rsidRPr="00A25D1C">
        <w:rPr>
          <w:rFonts w:cs="Calibri"/>
          <w:lang w:val="en-US" w:eastAsia="de-DE"/>
        </w:rPr>
        <w:t>Create digital dashboard for sharing results with the public</w:t>
      </w:r>
    </w:p>
    <w:p w:rsidR="00BF467E" w:rsidRDefault="00BF467E" w:rsidP="00B413B8">
      <w:pPr>
        <w:spacing w:after="60" w:line="240" w:lineRule="auto"/>
        <w:jc w:val="both"/>
        <w:rPr>
          <w:rFonts w:cs="Calibri"/>
          <w:lang w:val="en-US" w:eastAsia="de-DE"/>
        </w:rPr>
      </w:pPr>
    </w:p>
    <w:p w:rsidR="006A6D37" w:rsidRPr="00445275" w:rsidRDefault="00031C35" w:rsidP="00445275">
      <w:pPr>
        <w:spacing w:after="60" w:line="240" w:lineRule="auto"/>
        <w:jc w:val="both"/>
        <w:rPr>
          <w:rFonts w:cs="Arial"/>
          <w:b/>
          <w:smallCaps/>
          <w:lang w:val="en-US"/>
        </w:rPr>
      </w:pPr>
      <w:commentRangeStart w:id="38"/>
      <w:r>
        <w:rPr>
          <w:rFonts w:cs="Arial"/>
          <w:b/>
          <w:smallCaps/>
          <w:lang w:val="en-US"/>
        </w:rPr>
        <w:t xml:space="preserve">Expected </w:t>
      </w:r>
      <w:r w:rsidR="00596565">
        <w:rPr>
          <w:rFonts w:cs="Arial"/>
          <w:b/>
          <w:smallCaps/>
          <w:lang w:val="en-US"/>
        </w:rPr>
        <w:t xml:space="preserve">Main </w:t>
      </w:r>
      <w:r>
        <w:rPr>
          <w:rFonts w:cs="Arial"/>
          <w:b/>
          <w:smallCaps/>
          <w:lang w:val="en-US"/>
        </w:rPr>
        <w:t>Results</w:t>
      </w:r>
      <w:r w:rsidR="00596565">
        <w:rPr>
          <w:rFonts w:cs="Arial"/>
          <w:b/>
          <w:smallCaps/>
          <w:lang w:val="en-US"/>
        </w:rPr>
        <w:t xml:space="preserve"> and Achievements</w:t>
      </w:r>
      <w:commentRangeEnd w:id="38"/>
      <w:r w:rsidR="00B21173">
        <w:rPr>
          <w:rStyle w:val="CommentReference"/>
        </w:rPr>
        <w:commentReference w:id="38"/>
      </w:r>
    </w:p>
    <w:p w:rsidR="001C6A68" w:rsidRPr="001C6A68" w:rsidRDefault="001C6A68" w:rsidP="001C6A68">
      <w:pPr>
        <w:spacing w:after="60" w:line="240" w:lineRule="auto"/>
        <w:jc w:val="both"/>
        <w:rPr>
          <w:rFonts w:cs="Calibri"/>
          <w:lang w:val="en-US" w:eastAsia="de-DE"/>
        </w:rPr>
      </w:pPr>
    </w:p>
    <w:p w:rsidR="00E40D00" w:rsidRDefault="00E40D00"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The first </w:t>
      </w:r>
      <w:r w:rsidR="006F3267">
        <w:rPr>
          <w:rFonts w:cs="Calibri"/>
          <w:lang w:val="en-US" w:eastAsia="de-DE"/>
        </w:rPr>
        <w:t xml:space="preserve">dataset </w:t>
      </w:r>
      <w:r>
        <w:rPr>
          <w:rFonts w:cs="Calibri"/>
          <w:lang w:val="en-US" w:eastAsia="de-DE"/>
        </w:rPr>
        <w:t xml:space="preserve">of </w:t>
      </w:r>
      <w:r w:rsidRPr="00404EA5">
        <w:rPr>
          <w:rFonts w:cs="Calibri"/>
          <w:lang w:val="en-US" w:eastAsia="de-DE"/>
        </w:rPr>
        <w:t xml:space="preserve">excess </w:t>
      </w:r>
      <w:r>
        <w:rPr>
          <w:rFonts w:cs="Calibri"/>
          <w:lang w:val="en-US" w:eastAsia="de-DE"/>
        </w:rPr>
        <w:t xml:space="preserve">bereavement </w:t>
      </w:r>
      <w:r w:rsidRPr="00404EA5">
        <w:rPr>
          <w:rFonts w:cs="Calibri"/>
          <w:lang w:val="en-US" w:eastAsia="de-DE"/>
        </w:rPr>
        <w:t>from Covid-</w:t>
      </w:r>
      <w:r>
        <w:rPr>
          <w:rFonts w:cs="Calibri"/>
          <w:lang w:val="en-US" w:eastAsia="de-DE"/>
        </w:rPr>
        <w:t xml:space="preserve">19 by age and sex </w:t>
      </w:r>
      <w:r w:rsidR="00BC4BB5">
        <w:rPr>
          <w:rFonts w:cs="Calibri"/>
          <w:lang w:val="en-US" w:eastAsia="de-DE"/>
        </w:rPr>
        <w:t xml:space="preserve">of the grieving </w:t>
      </w:r>
      <w:r w:rsidR="00170DE8">
        <w:rPr>
          <w:rFonts w:cs="Calibri"/>
          <w:lang w:val="en-US" w:eastAsia="de-DE"/>
        </w:rPr>
        <w:t>population</w:t>
      </w:r>
      <w:r w:rsidR="00BC4BB5">
        <w:rPr>
          <w:rFonts w:cs="Calibri"/>
          <w:lang w:val="en-US" w:eastAsia="de-DE"/>
        </w:rPr>
        <w:t xml:space="preserve"> </w:t>
      </w:r>
      <w:r>
        <w:rPr>
          <w:rFonts w:cs="Calibri"/>
          <w:lang w:val="en-US" w:eastAsia="de-DE"/>
        </w:rPr>
        <w:t>(in thousands or millions</w:t>
      </w:r>
      <w:r w:rsidR="006F7552">
        <w:rPr>
          <w:rFonts w:cs="Calibri"/>
          <w:lang w:val="en-US" w:eastAsia="de-DE"/>
        </w:rPr>
        <w:t xml:space="preserve"> of bereaved individuals</w:t>
      </w:r>
      <w:r w:rsidR="00591D5D">
        <w:rPr>
          <w:rFonts w:cs="Calibri"/>
          <w:lang w:val="en-US" w:eastAsia="de-DE"/>
        </w:rPr>
        <w:t xml:space="preserve"> by country</w:t>
      </w:r>
      <w:r>
        <w:rPr>
          <w:rFonts w:cs="Calibri"/>
          <w:lang w:val="en-US" w:eastAsia="de-DE"/>
        </w:rPr>
        <w:t>).</w:t>
      </w:r>
    </w:p>
    <w:p w:rsidR="00885137" w:rsidRPr="00E40D00" w:rsidRDefault="001C6A68" w:rsidP="00E40D00">
      <w:pPr>
        <w:pStyle w:val="ListParagraph"/>
        <w:numPr>
          <w:ilvl w:val="0"/>
          <w:numId w:val="3"/>
        </w:numPr>
        <w:spacing w:after="60" w:line="240" w:lineRule="auto"/>
        <w:jc w:val="both"/>
        <w:rPr>
          <w:rFonts w:cs="Calibri"/>
          <w:lang w:val="en-US" w:eastAsia="de-DE"/>
        </w:rPr>
      </w:pPr>
      <w:r w:rsidRPr="001C6A68">
        <w:rPr>
          <w:rFonts w:cs="Calibri"/>
          <w:lang w:val="en-US" w:eastAsia="de-DE"/>
        </w:rPr>
        <w:t xml:space="preserve">A flexible and scalable methodology for estimating the excess </w:t>
      </w:r>
      <w:r w:rsidR="000F18DD">
        <w:rPr>
          <w:rFonts w:cs="Calibri"/>
          <w:lang w:val="en-US" w:eastAsia="de-DE"/>
        </w:rPr>
        <w:t xml:space="preserve">bereavement </w:t>
      </w:r>
      <w:r w:rsidR="00E94B8C">
        <w:rPr>
          <w:rFonts w:cs="Calibri"/>
          <w:lang w:val="en-US" w:eastAsia="de-DE"/>
        </w:rPr>
        <w:t>caused</w:t>
      </w:r>
      <w:r w:rsidR="006F252E">
        <w:rPr>
          <w:rFonts w:cs="Calibri"/>
          <w:lang w:val="en-US" w:eastAsia="de-DE"/>
        </w:rPr>
        <w:t xml:space="preserve"> by </w:t>
      </w:r>
      <w:r w:rsidRPr="001C6A68">
        <w:rPr>
          <w:rFonts w:cs="Calibri"/>
          <w:lang w:val="en-US" w:eastAsia="de-DE"/>
        </w:rPr>
        <w:t xml:space="preserve">Covid-19. </w:t>
      </w:r>
    </w:p>
    <w:p w:rsidR="001C6A68" w:rsidRPr="001C6A68" w:rsidRDefault="001C6A68" w:rsidP="001C6A68">
      <w:pPr>
        <w:pStyle w:val="ListParagraph"/>
        <w:numPr>
          <w:ilvl w:val="0"/>
          <w:numId w:val="3"/>
        </w:numPr>
        <w:spacing w:after="60" w:line="240" w:lineRule="auto"/>
        <w:jc w:val="both"/>
        <w:rPr>
          <w:rFonts w:cs="Calibri"/>
          <w:lang w:val="en-US" w:eastAsia="de-DE"/>
        </w:rPr>
      </w:pPr>
      <w:r w:rsidRPr="001C6A68">
        <w:rPr>
          <w:rFonts w:cs="Calibri"/>
          <w:lang w:val="en-US" w:eastAsia="de-DE"/>
        </w:rPr>
        <w:t>A set of academic publications in high-impact journals describing the methodology and the main results of the project</w:t>
      </w:r>
    </w:p>
    <w:p w:rsidR="001C6A68" w:rsidRPr="00C25B06" w:rsidRDefault="001C6A68" w:rsidP="00BA24AA">
      <w:pPr>
        <w:pStyle w:val="ListParagraph"/>
        <w:numPr>
          <w:ilvl w:val="0"/>
          <w:numId w:val="3"/>
        </w:numPr>
        <w:spacing w:after="60" w:line="240" w:lineRule="auto"/>
        <w:rPr>
          <w:rFonts w:cs="Calibri"/>
          <w:lang w:val="en-US" w:eastAsia="de-DE"/>
        </w:rPr>
      </w:pPr>
      <w:r w:rsidRPr="00C25B06">
        <w:rPr>
          <w:rFonts w:cs="Calibri"/>
          <w:lang w:val="en-US" w:eastAsia="de-DE"/>
        </w:rPr>
        <w:t xml:space="preserve">A online platform for scientists and policy makers to </w:t>
      </w:r>
      <w:r w:rsidR="005761A1">
        <w:rPr>
          <w:rFonts w:cs="Calibri"/>
          <w:lang w:val="en-US" w:eastAsia="de-DE"/>
        </w:rPr>
        <w:t xml:space="preserve">explore </w:t>
      </w:r>
      <w:r w:rsidRPr="00C25B06">
        <w:rPr>
          <w:rFonts w:cs="Calibri"/>
          <w:lang w:val="en-US" w:eastAsia="de-DE"/>
        </w:rPr>
        <w:t>and</w:t>
      </w:r>
      <w:r w:rsidR="00C25B06" w:rsidRPr="00C25B06">
        <w:rPr>
          <w:rFonts w:cs="Calibri"/>
          <w:lang w:val="en-US" w:eastAsia="de-DE"/>
        </w:rPr>
        <w:t xml:space="preserve"> download the data (see </w:t>
      </w:r>
      <w:r w:rsidRPr="00C25B06">
        <w:rPr>
          <w:rFonts w:cs="Calibri"/>
          <w:lang w:val="en-US" w:eastAsia="de-DE"/>
        </w:rPr>
        <w:t>this interactive app</w:t>
      </w:r>
      <w:r w:rsidR="00C25B06" w:rsidRPr="00C25B06">
        <w:rPr>
          <w:rFonts w:cs="Calibri"/>
          <w:lang w:val="en-US" w:eastAsia="de-DE"/>
        </w:rPr>
        <w:t xml:space="preserve"> </w:t>
      </w:r>
      <w:r w:rsidR="00BA24AA">
        <w:rPr>
          <w:rFonts w:cs="Calibri"/>
          <w:lang w:val="en-US" w:eastAsia="de-DE"/>
        </w:rPr>
        <w:t xml:space="preserve">developed </w:t>
      </w:r>
      <w:r w:rsidR="00C25B06" w:rsidRPr="00C25B06">
        <w:rPr>
          <w:rFonts w:cs="Calibri"/>
          <w:lang w:val="en-US" w:eastAsia="de-DE"/>
        </w:rPr>
        <w:t xml:space="preserve">by the </w:t>
      </w:r>
      <w:r w:rsidR="00BA24AA">
        <w:rPr>
          <w:rFonts w:cs="Calibri"/>
          <w:lang w:val="en-US" w:eastAsia="de-DE"/>
        </w:rPr>
        <w:t>Principal Investigator for a previous project</w:t>
      </w:r>
      <w:r w:rsidR="00C25B06" w:rsidRPr="00C25B06">
        <w:rPr>
          <w:rFonts w:cs="Calibri"/>
          <w:lang w:val="en-US" w:eastAsia="de-DE"/>
        </w:rPr>
        <w:t xml:space="preserve">: </w:t>
      </w:r>
      <w:r w:rsidR="003F51B6">
        <w:fldChar w:fldCharType="begin"/>
      </w:r>
      <w:r w:rsidR="003F51B6" w:rsidRPr="00FE15FD">
        <w:rPr>
          <w:lang w:val="en-GB"/>
          <w:rPrChange w:id="40" w:author="MPIDR_D\mccann" w:date="2020-05-20T11:32:00Z">
            <w:rPr/>
          </w:rPrChange>
        </w:rPr>
        <w:instrText xml:space="preserve"> HYPERLI</w:instrText>
      </w:r>
      <w:r w:rsidR="003F51B6" w:rsidRPr="00FE15FD">
        <w:rPr>
          <w:lang w:val="en-GB"/>
          <w:rPrChange w:id="41" w:author="MPIDR_D\mccann" w:date="2020-05-20T11:32:00Z">
            <w:rPr/>
          </w:rPrChange>
        </w:rPr>
        <w:instrText xml:space="preserve">NK "https://research-app.shinyapps.io/child_death_paa/" </w:instrText>
      </w:r>
      <w:r w:rsidR="003F51B6">
        <w:fldChar w:fldCharType="separate"/>
      </w:r>
      <w:r w:rsidR="00C25B06" w:rsidRPr="00EC175F">
        <w:rPr>
          <w:rStyle w:val="Hyperlink"/>
          <w:rFonts w:cs="Calibri"/>
          <w:lang w:val="en-US" w:eastAsia="de-DE"/>
        </w:rPr>
        <w:t>https://research-app.shinyapps.io/child_death_paa/</w:t>
      </w:r>
      <w:r w:rsidR="003F51B6">
        <w:rPr>
          <w:rStyle w:val="Hyperlink"/>
          <w:rFonts w:cs="Calibri"/>
          <w:lang w:val="en-US" w:eastAsia="de-DE"/>
        </w:rPr>
        <w:fldChar w:fldCharType="end"/>
      </w:r>
      <w:r w:rsidR="009F4B96">
        <w:rPr>
          <w:rFonts w:cs="Calibri"/>
          <w:lang w:val="en-US" w:eastAsia="de-DE"/>
        </w:rPr>
        <w:t>)</w:t>
      </w:r>
    </w:p>
    <w:p w:rsidR="00775327" w:rsidRDefault="00775327" w:rsidP="008A11A1">
      <w:pPr>
        <w:spacing w:after="60" w:line="240" w:lineRule="auto"/>
        <w:jc w:val="both"/>
        <w:rPr>
          <w:rFonts w:cs="Calibri"/>
          <w:lang w:val="en-US" w:eastAsia="de-DE"/>
        </w:rPr>
      </w:pPr>
    </w:p>
    <w:p w:rsidR="00475210" w:rsidRPr="00031C35" w:rsidRDefault="00475210" w:rsidP="00475210">
      <w:pPr>
        <w:spacing w:after="60" w:line="240" w:lineRule="auto"/>
        <w:jc w:val="both"/>
        <w:rPr>
          <w:rFonts w:cs="Arial"/>
          <w:b/>
          <w:smallCaps/>
          <w:lang w:val="en-US"/>
        </w:rPr>
      </w:pPr>
      <w:r>
        <w:rPr>
          <w:rFonts w:cs="Arial"/>
          <w:b/>
          <w:smallCaps/>
          <w:lang w:val="en-US"/>
        </w:rPr>
        <w:t>Relevance of the topic for society</w:t>
      </w:r>
      <w:r w:rsidR="008430EB">
        <w:rPr>
          <w:rFonts w:cs="Arial"/>
          <w:b/>
          <w:smallCaps/>
          <w:lang w:val="en-US"/>
        </w:rPr>
        <w:t xml:space="preserve"> in light of the Corona Pandemic</w:t>
      </w:r>
    </w:p>
    <w:p w:rsidR="00475210" w:rsidRDefault="00475210" w:rsidP="00475210">
      <w:pPr>
        <w:spacing w:after="60" w:line="240" w:lineRule="auto"/>
        <w:jc w:val="both"/>
        <w:rPr>
          <w:rFonts w:cs="Calibri"/>
          <w:lang w:val="en-US" w:eastAsia="de-DE"/>
        </w:rPr>
      </w:pPr>
      <w:r w:rsidRPr="00475210">
        <w:rPr>
          <w:rFonts w:cs="Calibri"/>
          <w:lang w:val="en-US" w:eastAsia="de-DE"/>
        </w:rPr>
        <w:t>Death and bereavement have come to the forefront of public debate as the world grapples with the global pandemic of the Covid-19 disease.</w:t>
      </w:r>
      <w:r>
        <w:rPr>
          <w:rFonts w:cs="Calibri"/>
          <w:lang w:val="en-US" w:eastAsia="de-DE"/>
        </w:rPr>
        <w:t xml:space="preserve"> </w:t>
      </w:r>
      <w:r w:rsidRPr="00475210">
        <w:rPr>
          <w:rFonts w:cs="Calibri"/>
          <w:lang w:val="en-US" w:eastAsia="de-DE"/>
        </w:rPr>
        <w:t xml:space="preserve">The pandemic has already </w:t>
      </w:r>
      <w:r w:rsidR="000C3D58">
        <w:rPr>
          <w:rFonts w:cs="Calibri"/>
          <w:lang w:val="en-US" w:eastAsia="de-DE"/>
        </w:rPr>
        <w:t xml:space="preserve">caused </w:t>
      </w:r>
      <w:r w:rsidRPr="00475210">
        <w:rPr>
          <w:rFonts w:cs="Calibri"/>
          <w:lang w:val="en-US" w:eastAsia="de-DE"/>
        </w:rPr>
        <w:t>the death of thousands</w:t>
      </w:r>
      <w:r w:rsidR="00132E20">
        <w:rPr>
          <w:rFonts w:cs="Calibri"/>
          <w:lang w:val="en-US" w:eastAsia="de-DE"/>
        </w:rPr>
        <w:t xml:space="preserve"> of</w:t>
      </w:r>
      <w:r w:rsidRPr="00475210">
        <w:rPr>
          <w:rFonts w:cs="Calibri"/>
          <w:lang w:val="en-US" w:eastAsia="de-DE"/>
        </w:rPr>
        <w:t xml:space="preserve"> mainly elderly people. Each death is meaningful in itself, but it also represents the loss of </w:t>
      </w:r>
      <w:r w:rsidR="006C3CA5">
        <w:rPr>
          <w:rFonts w:cs="Calibri"/>
          <w:lang w:val="en-US" w:eastAsia="de-DE"/>
        </w:rPr>
        <w:t xml:space="preserve">a </w:t>
      </w:r>
      <w:r w:rsidRPr="00475210">
        <w:rPr>
          <w:rFonts w:cs="Calibri"/>
          <w:lang w:val="en-US" w:eastAsia="de-DE"/>
        </w:rPr>
        <w:t>parent, grandparent, great-grandparent, aunt, uncle, cousin, or child.</w:t>
      </w:r>
      <w:r>
        <w:rPr>
          <w:rFonts w:cs="Calibri"/>
          <w:lang w:val="en-US" w:eastAsia="de-DE"/>
        </w:rPr>
        <w:t xml:space="preserve"> </w:t>
      </w:r>
      <w:r w:rsidRPr="00475210">
        <w:rPr>
          <w:rFonts w:cs="Calibri"/>
          <w:lang w:val="en-US" w:eastAsia="de-DE"/>
        </w:rPr>
        <w:t>Studies in sociology and public health have consistently shown the negative and long-term consequences of bereavement on mental, physical, and emotional health, especially for women</w:t>
      </w:r>
      <w:r>
        <w:rPr>
          <w:rFonts w:cs="Calibri"/>
          <w:lang w:val="en-US" w:eastAsia="de-DE"/>
        </w:rPr>
        <w:t xml:space="preserve"> </w:t>
      </w:r>
      <w:r>
        <w:rPr>
          <w:rFonts w:cs="Calibri"/>
          <w:lang w:val="en-US" w:eastAsia="de-DE"/>
        </w:rPr>
        <w:fldChar w:fldCharType="begin"/>
      </w:r>
      <w:r>
        <w:rPr>
          <w:rFonts w:cs="Calibri"/>
          <w:lang w:val="en-US" w:eastAsia="de-DE"/>
        </w:rPr>
        <w:instrText xml:space="preserve"> ADDIN ZOTERO_ITEM CSL_CITATION {"citationID":"HqC0x9WF","properties":{"formattedCitation":"(Umberson et al. 2017)","plainCitation":"(Umberson et al. 2017)","noteIndex":0},"citationItems":[{"id":330,"uris":["http://zotero.org/groups/2241996/items/RD98648V"],"uri":["http://zotero.org/groups/2241996/items/RD98648V"],"itemData":{"id":330,"type":"article-journal","container-title":"Proceedings of the National Academy of Sciences","DOI":"10.1073/pnas.1605599114","ISSN":"0027-8424, 1091-6490","issue":"5","language":"en","page":"915-920","source":"Crossref","title":"Death of family members as an overlooked source of racial disadvantage in the United States","volume":"114","author":[{"family":"Umberson","given":"Debra"},{"family":"Olson","given":"Julie Skalamera"},{"family":"Crosnoe","given":"Robert"},{"family":"Liu","given":"Hui"},{"family":"Pudrovska","given":"Tetyana"},{"family":"Donnelly","given":"Rachel"}],"issued":{"date-parts":[["2017",1,31]]}}}],"schema":"https://github.com/citation-style-language/schema/raw/master/csl-citation.json"} </w:instrText>
      </w:r>
      <w:r>
        <w:rPr>
          <w:rFonts w:cs="Calibri"/>
          <w:lang w:val="en-US" w:eastAsia="de-DE"/>
        </w:rPr>
        <w:fldChar w:fldCharType="separate"/>
      </w:r>
      <w:r w:rsidRPr="00475210">
        <w:rPr>
          <w:rFonts w:cs="Arial"/>
          <w:lang w:val="en-US"/>
        </w:rPr>
        <w:t>(Umberson et al. 2017)</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Bereavement also matters because relatives are crucial providers of social and financial support, the loss of which affects the individuals left behind</w:t>
      </w:r>
      <w:r>
        <w:rPr>
          <w:rFonts w:cs="Calibri"/>
          <w:lang w:val="en-US" w:eastAsia="de-DE"/>
        </w:rPr>
        <w:t xml:space="preserve"> </w:t>
      </w:r>
      <w:r>
        <w:rPr>
          <w:rFonts w:cs="Calibri"/>
          <w:lang w:val="en-US" w:eastAsia="de-DE"/>
        </w:rPr>
        <w:fldChar w:fldCharType="begin"/>
      </w:r>
      <w:r>
        <w:rPr>
          <w:rFonts w:cs="Calibri"/>
          <w:lang w:val="en-US" w:eastAsia="de-DE"/>
        </w:rPr>
        <w:instrText xml:space="preserve"> ADDIN ZOTERO_ITEM CSL_CITATION {"citationID":"YUFtFkw8","properties":{"formattedCitation":"(Hendrickson 2009)","plainCitation":"(Hendrickson 2009)","noteIndex":0},"citationItems":[{"id":1270,"uris":["http://zotero.org/groups/2241996/items/4B74GZ9M"],"uri":["http://zotero.org/groups/2241996/items/4B74GZ9M"],"itemData":{"id":1270,"type":"article-journal","abstract":"ABSTRACT\n            \n              Objective:\n              This review was undertaken to analyze the research to date and identify areas for future research regarding the associations between parental grief after the death of a child and the subsequent health of the parents, including both their mortality and morbidity risks.\n            \n            \n              Methods:\n              Relevant literature was identified through a search of OVID-Medline, CINAHL, and PsycINFO using variations of the terms “parental grief and bereaved parents” combined with “health,” “illness,” “morbidity,” and “mortality.” Additionally, bibliographies of selected articles were reviewed to identify additional sources. The final sample includes 17 articles.\n            \n            \n              Results:\n              The literature search revealed a paucity of publications on the topic. However, it also showed that the studies that have been done examining the relationship between parental grief and health outcomes have produced conflicting results in almost every disease state examined. Additionally, several concerns with the quality of existing studies came to light that may bring their results into question. Three primary areas of concern surfaced including lack of consistency in measurement for psychological variables and “soft” self-report health outcomes, questionable methodologies in bereavement research in general, and the lack of a uniform definition of bereaved parents.\n            \n            \n              Significance of results:\n              Based on these findings, it is clear that more methodologically sound research is necessary to clarify the relationship between parental grief after the death of a child and the parents' subsequent morbidity and mortality risks.","container-title":"Palliative and Supportive Care","DOI":"10.1017/S1478951509000133","ISSN":"1478-9515, 1478-9523","issue":"1","journalAbbreviation":"Pall Supp Care","language":"en","page":"109-119","source":"DOI.org (Crossref)","title":"Morbidity, mortality, and parental grief: A review of the literature on the relationship between the death of a child and the subsequent health of parents","title-short":"Morbidity, mortality, and parental grief","volume":"7","author":[{"family":"Hendrickson","given":"Karrie Cummings"}],"issued":{"date-parts":[["2009",3]]}}}],"schema":"https://github.com/citation-style-language/schema/raw/master/csl-citation.json"} </w:instrText>
      </w:r>
      <w:r>
        <w:rPr>
          <w:rFonts w:cs="Calibri"/>
          <w:lang w:val="en-US" w:eastAsia="de-DE"/>
        </w:rPr>
        <w:fldChar w:fldCharType="separate"/>
      </w:r>
      <w:r w:rsidRPr="00475210">
        <w:rPr>
          <w:rFonts w:cs="Arial"/>
          <w:lang w:val="en-US"/>
        </w:rPr>
        <w:t>(Hendrickson 2009)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However, there are currently no estimates of the number of people who will lose a relative to the Covid-19 disease.</w:t>
      </w:r>
    </w:p>
    <w:p w:rsidR="00475210" w:rsidRDefault="00475210" w:rsidP="00475210">
      <w:pPr>
        <w:spacing w:after="60" w:line="240" w:lineRule="auto"/>
        <w:jc w:val="both"/>
        <w:rPr>
          <w:rFonts w:cs="Calibri"/>
          <w:lang w:val="en-US" w:eastAsia="de-DE"/>
        </w:rPr>
      </w:pPr>
    </w:p>
    <w:p w:rsidR="00475210" w:rsidRDefault="00475210" w:rsidP="00475210">
      <w:pPr>
        <w:spacing w:after="60" w:line="240" w:lineRule="auto"/>
        <w:jc w:val="both"/>
        <w:rPr>
          <w:rFonts w:cs="Calibri"/>
          <w:lang w:val="en-US" w:eastAsia="de-DE"/>
        </w:rPr>
      </w:pPr>
      <w:r w:rsidRPr="00475210">
        <w:rPr>
          <w:rFonts w:cs="Calibri"/>
          <w:lang w:val="en-US" w:eastAsia="de-DE"/>
        </w:rPr>
        <w:t xml:space="preserve">Information on the expected number of bereaved relatives can help policy makers develop appropriate plans for supporting the grieving relatives. Data on the age of the </w:t>
      </w:r>
      <w:r w:rsidR="00FB6D30">
        <w:rPr>
          <w:rFonts w:cs="Calibri"/>
          <w:lang w:val="en-US" w:eastAsia="de-DE"/>
        </w:rPr>
        <w:t xml:space="preserve">bereaved population </w:t>
      </w:r>
      <w:r w:rsidR="00E94C9F">
        <w:rPr>
          <w:rFonts w:cs="Calibri"/>
          <w:lang w:val="en-US" w:eastAsia="de-DE"/>
        </w:rPr>
        <w:t xml:space="preserve">is </w:t>
      </w:r>
      <w:r w:rsidR="00DD4160">
        <w:rPr>
          <w:rFonts w:cs="Calibri"/>
          <w:lang w:val="en-US" w:eastAsia="de-DE"/>
        </w:rPr>
        <w:t>essential for</w:t>
      </w:r>
      <w:r w:rsidR="00E94C9F">
        <w:rPr>
          <w:rFonts w:cs="Calibri"/>
          <w:lang w:val="en-US" w:eastAsia="de-DE"/>
        </w:rPr>
        <w:t xml:space="preserve"> targeting the</w:t>
      </w:r>
      <w:r w:rsidRPr="00475210">
        <w:rPr>
          <w:rFonts w:cs="Calibri"/>
          <w:lang w:val="en-US" w:eastAsia="de-DE"/>
        </w:rPr>
        <w:t>s</w:t>
      </w:r>
      <w:r w:rsidR="00E94C9F">
        <w:rPr>
          <w:rFonts w:cs="Calibri"/>
          <w:lang w:val="en-US" w:eastAsia="de-DE"/>
        </w:rPr>
        <w:t>e</w:t>
      </w:r>
      <w:r w:rsidRPr="00475210">
        <w:rPr>
          <w:rFonts w:cs="Calibri"/>
          <w:lang w:val="en-US" w:eastAsia="de-DE"/>
        </w:rPr>
        <w:t xml:space="preserve"> programs more effectively</w:t>
      </w:r>
      <w:r w:rsidR="003518FF">
        <w:rPr>
          <w:rFonts w:cs="Calibri"/>
          <w:lang w:val="en-US" w:eastAsia="de-DE"/>
        </w:rPr>
        <w:t xml:space="preserve">. </w:t>
      </w:r>
      <w:r w:rsidR="001C562D">
        <w:rPr>
          <w:rFonts w:cs="Calibri"/>
          <w:lang w:val="en-US" w:eastAsia="de-DE"/>
        </w:rPr>
        <w:t xml:space="preserve">Young </w:t>
      </w:r>
      <w:r w:rsidR="00DD4160">
        <w:rPr>
          <w:rFonts w:cs="Calibri"/>
          <w:lang w:val="en-US" w:eastAsia="de-DE"/>
        </w:rPr>
        <w:t>orphans may</w:t>
      </w:r>
      <w:r w:rsidR="001C562D">
        <w:rPr>
          <w:rFonts w:cs="Calibri"/>
          <w:lang w:val="en-US" w:eastAsia="de-DE"/>
        </w:rPr>
        <w:t xml:space="preserve"> need a different type of support than widowers or </w:t>
      </w:r>
      <w:r w:rsidR="001C562D" w:rsidRPr="00475210">
        <w:rPr>
          <w:rFonts w:cs="Calibri"/>
          <w:lang w:val="en-US" w:eastAsia="de-DE"/>
        </w:rPr>
        <w:t>elderly parents who lose a middle-aged child</w:t>
      </w:r>
      <w:r w:rsidR="001C562D">
        <w:rPr>
          <w:rFonts w:cs="Calibri"/>
          <w:lang w:val="en-US" w:eastAsia="de-DE"/>
        </w:rPr>
        <w:t>.</w:t>
      </w:r>
      <w:r w:rsidR="001C562D" w:rsidRPr="00475210">
        <w:rPr>
          <w:rFonts w:cs="Calibri"/>
          <w:lang w:val="en-US" w:eastAsia="de-DE"/>
        </w:rPr>
        <w:t xml:space="preserve"> </w:t>
      </w:r>
      <w:r w:rsidRPr="00475210">
        <w:rPr>
          <w:rFonts w:cs="Calibri"/>
          <w:lang w:val="en-US" w:eastAsia="de-DE"/>
        </w:rPr>
        <w:t>The effects of bereavement are also bound to vary by levels of socio-economic development</w:t>
      </w:r>
      <w:r>
        <w:rPr>
          <w:rFonts w:cs="Calibri"/>
          <w:lang w:val="en-US" w:eastAsia="de-DE"/>
        </w:rPr>
        <w:t xml:space="preserve">. </w:t>
      </w:r>
      <w:r w:rsidRPr="00475210">
        <w:rPr>
          <w:rFonts w:cs="Calibri"/>
          <w:lang w:val="en-US" w:eastAsia="de-DE"/>
        </w:rPr>
        <w:t>For many people living in the Global North this will be their first close encounter with death, as historically low mortality rates have implied a reduction in the exposure to mortality at all ages in high-income countries</w:t>
      </w:r>
      <w:r>
        <w:rPr>
          <w:rFonts w:cs="Calibri"/>
          <w:lang w:val="en-US" w:eastAsia="de-DE"/>
        </w:rPr>
        <w:t xml:space="preserve"> </w:t>
      </w:r>
      <w:r>
        <w:rPr>
          <w:rFonts w:cs="Calibri"/>
          <w:lang w:val="en-US" w:eastAsia="de-DE"/>
        </w:rPr>
        <w:fldChar w:fldCharType="begin"/>
      </w:r>
      <w:r>
        <w:rPr>
          <w:rFonts w:cs="Calibri"/>
          <w:lang w:val="en-US" w:eastAsia="de-DE"/>
        </w:rPr>
        <w:instrText xml:space="preserve"> ADDIN ZOTERO_ITEM CSL_CITATION {"citationID":"FRHsmqj4","properties":{"formattedCitation":"(Alburez-Gutierrez, Kolk, and Zagheni 2019; Murphy 2011)","plainCitation":"(Alburez-Gutierrez, Kolk, and Zagheni 2019; Murphy 2011)","noteIndex":0},"citationItems":[{"id":1142,"uris":["http://zotero.org/groups/2241996/items/G5BEW64G"],"uri":["http://zotero.org/groups/2241996/items/G5BEW64G"],"itemData":{"id":1142,"type":"report","abstract":"Recent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439,"uris":["http://zotero.org/groups/2241996/items/5HN4HC44"],"uri":["http://zotero.org/groups/2241996/items/5HN4HC44"],"itemData":{"id":439,"type":"article-journal","container-title":"Population and Development Review","DOI":"10.1111/j.1728-4457.2011.00378.x","ISSN":"00987921","language":"en","page":"55-80","source":"Crossref","title":"Long-Term Effects of the Demographic Transition on Family and Kinship Networks in Britain","volume":"37","author":[{"family":"Murphy","given":"Michael"}],"issued":{"date-parts":[["2011",1]]}}}],"schema":"https://github.com/citation-style-language/schema/raw/master/csl-citation.json"} </w:instrText>
      </w:r>
      <w:r>
        <w:rPr>
          <w:rFonts w:cs="Calibri"/>
          <w:lang w:val="en-US" w:eastAsia="de-DE"/>
        </w:rPr>
        <w:fldChar w:fldCharType="separate"/>
      </w:r>
      <w:r w:rsidRPr="00475210">
        <w:rPr>
          <w:rFonts w:cs="Arial"/>
          <w:lang w:val="en-US"/>
        </w:rPr>
        <w:t>(Alburez-Gutierrez, Kolk, and Zagheni 2019; Murphy 2011)</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For people in the Global South, it will add to an already high burden of bereavement </w:t>
      </w:r>
      <w:r>
        <w:rPr>
          <w:rFonts w:cs="Calibri"/>
          <w:lang w:val="en-US" w:eastAsia="de-DE"/>
        </w:rPr>
        <w:fldChar w:fldCharType="begin"/>
      </w:r>
      <w:r>
        <w:rPr>
          <w:rFonts w:cs="Calibri"/>
          <w:lang w:val="en-US" w:eastAsia="de-DE"/>
        </w:rPr>
        <w:instrText xml:space="preserve"> ADDIN ZOTERO_ITEM CSL_CITATION {"citationID":"uRP4gZy3","properties":{"formattedCitation":"(Smith-Greenaway and Trinitapoli 2020)","plainCitation":"(Smith-Greenaway and Trinitapoli 2020)","noteIndex":0},"citationItems":[{"id":967,"uris":["http://zotero.org/groups/2241996/items/9MCTG2Z6"],"uri":["http://zotero.org/groups/2241996/items/9MCTG2Z6"],"itemData":{"id":967,"type":"article-journal","abstract":"We advance a set of population-level indicators that quantify the prevalence of mothers who have ever experienced an infant, under 5-y-old child, or any-age child die. The maternal cumulative prevalence of infant mortality (mIM), the maternal cumulative prevalence of under 5 mortality (mU5M), and the maternal cumulative prevalence of offspring mortality (mOM) bring theoretical and practical value to a variety of disciplines. Here we introduce maternal cumulative prevalence measures of mortality for multiple age groups of mothers in 20 sub-Saharan African countries with Demographic and Health Surveys data spanning more than two decades. The exercise demonstrates the persistently high prevalence of African mothers who have ever experienced a child die. In some African countries, more than one-half of 45- to 49-y-old mothers have experienced the death of a child under age 5, and nearly two-thirds have experienced the death of any child, irrespective of age. Fewer young mothers have experienced a child die, yet in many countries, up to one-third have. Our results show that the mIM and mU5M can follow distinct trajectories from the infant mortality rate (IMR) and under 5 mortality rate (U5MR), offering an experiential view of mortality decline that annualized measures conceal. These measures can be adapted to quantify the prevalence of recurrent offspring mortality (mROM) and calculated for subgroups to identify within-country inequality in the mortality burden. These indicators can be used to improve current understandings of mortality change, bereavement as a public health threat, and population dynamics.","container-title":"Proceedings of the National Academy of Sciences","DOI":"10.1073/pnas.1907343117","ISSN":"0027-8424, 1091-6490","journalAbbreviation":"Proc Natl Acad Sci USA","language":"en","page":"201907343","source":"DOI.org (Crossref)","title":"Maternal cumulative prevalence measures of child mortality show heavy burden in sub-Saharan Africa","author":[{"family":"Smith-Greenaway","given":"Emily"},{"family":"Trinitapoli","given":"Jenny"}],"issued":{"date-parts":[["2020",2,10]]}}}],"schema":"https://github.com/citation-style-language/schema/raw/master/csl-citation.json"} </w:instrText>
      </w:r>
      <w:r>
        <w:rPr>
          <w:rFonts w:cs="Calibri"/>
          <w:lang w:val="en-US" w:eastAsia="de-DE"/>
        </w:rPr>
        <w:fldChar w:fldCharType="separate"/>
      </w:r>
      <w:r w:rsidRPr="00FE15FD">
        <w:rPr>
          <w:rFonts w:cs="Arial"/>
          <w:lang w:val="en-GB"/>
          <w:rPrChange w:id="42" w:author="MPIDR_D\mccann" w:date="2020-05-20T11:32:00Z">
            <w:rPr>
              <w:rFonts w:cs="Arial"/>
            </w:rPr>
          </w:rPrChange>
        </w:rPr>
        <w:t xml:space="preserve">(Smith-Greenaway and </w:t>
      </w:r>
      <w:proofErr w:type="spellStart"/>
      <w:r w:rsidRPr="00FE15FD">
        <w:rPr>
          <w:rFonts w:cs="Arial"/>
          <w:lang w:val="en-GB"/>
          <w:rPrChange w:id="43" w:author="MPIDR_D\mccann" w:date="2020-05-20T11:32:00Z">
            <w:rPr>
              <w:rFonts w:cs="Arial"/>
            </w:rPr>
          </w:rPrChange>
        </w:rPr>
        <w:t>Trinitapoli</w:t>
      </w:r>
      <w:proofErr w:type="spellEnd"/>
      <w:r w:rsidRPr="00FE15FD">
        <w:rPr>
          <w:rFonts w:cs="Arial"/>
          <w:lang w:val="en-GB"/>
          <w:rPrChange w:id="44" w:author="MPIDR_D\mccann" w:date="2020-05-20T11:32:00Z">
            <w:rPr>
              <w:rFonts w:cs="Arial"/>
            </w:rPr>
          </w:rPrChange>
        </w:rPr>
        <w:t xml:space="preserve"> 2020)</w:t>
      </w:r>
      <w:r>
        <w:rPr>
          <w:rFonts w:cs="Calibri"/>
          <w:lang w:val="en-US" w:eastAsia="de-DE"/>
        </w:rPr>
        <w:fldChar w:fldCharType="end"/>
      </w:r>
      <w:r>
        <w:rPr>
          <w:rFonts w:cs="Calibri"/>
          <w:lang w:val="en-US" w:eastAsia="de-DE"/>
        </w:rPr>
        <w:t>.</w:t>
      </w:r>
    </w:p>
    <w:p w:rsidR="00475210" w:rsidRDefault="00475210" w:rsidP="008A11A1">
      <w:pPr>
        <w:spacing w:after="60" w:line="240" w:lineRule="auto"/>
        <w:jc w:val="both"/>
        <w:rPr>
          <w:rFonts w:cs="Calibri"/>
          <w:lang w:val="en-US" w:eastAsia="de-DE"/>
        </w:rPr>
      </w:pPr>
    </w:p>
    <w:p w:rsidR="00475210" w:rsidRPr="00031C35" w:rsidRDefault="00475210" w:rsidP="00475210">
      <w:pPr>
        <w:spacing w:after="60" w:line="240" w:lineRule="auto"/>
        <w:jc w:val="both"/>
        <w:rPr>
          <w:rFonts w:cs="Arial"/>
          <w:b/>
          <w:smallCaps/>
          <w:lang w:val="en-US"/>
        </w:rPr>
      </w:pPr>
      <w:r>
        <w:rPr>
          <w:rFonts w:cs="Arial"/>
          <w:b/>
          <w:smallCaps/>
          <w:lang w:val="en-US"/>
        </w:rPr>
        <w:t>Relevance of the topic for Science</w:t>
      </w:r>
    </w:p>
    <w:p w:rsidR="00F874CE" w:rsidRDefault="001C20BD" w:rsidP="001C20BD">
      <w:pPr>
        <w:spacing w:after="60" w:line="240" w:lineRule="auto"/>
        <w:jc w:val="both"/>
        <w:rPr>
          <w:rFonts w:cs="Calibri"/>
          <w:lang w:val="en-US" w:eastAsia="de-DE"/>
        </w:rPr>
      </w:pPr>
      <w:r w:rsidRPr="001C20BD">
        <w:rPr>
          <w:rFonts w:cs="Calibri"/>
          <w:lang w:val="en-US" w:eastAsia="de-DE"/>
        </w:rPr>
        <w:t>Our project will operationalize, for the first time, a set of demographic equations that can be used to estimate the expected number of surviving kin and the number of kin expected to die in the context of dramatic changes in demographic rates.</w:t>
      </w:r>
      <w:r w:rsidR="009731A0">
        <w:rPr>
          <w:rFonts w:cs="Calibri"/>
          <w:lang w:val="en-US" w:eastAsia="de-DE"/>
        </w:rPr>
        <w:t xml:space="preserve"> </w:t>
      </w:r>
      <w:r w:rsidRPr="001C20BD">
        <w:rPr>
          <w:rFonts w:cs="Calibri"/>
          <w:lang w:val="en-US" w:eastAsia="de-DE"/>
        </w:rPr>
        <w:t xml:space="preserve">We </w:t>
      </w:r>
      <w:r w:rsidR="00710B5A">
        <w:rPr>
          <w:rFonts w:cs="Calibri"/>
          <w:lang w:val="en-US" w:eastAsia="de-DE"/>
        </w:rPr>
        <w:t xml:space="preserve">will make use of </w:t>
      </w:r>
      <w:r w:rsidR="00710B5A" w:rsidRPr="001C20BD">
        <w:rPr>
          <w:rFonts w:cs="Calibri"/>
          <w:lang w:val="en-US" w:eastAsia="de-DE"/>
        </w:rPr>
        <w:t>the rapid advances in computational power and parallel processing</w:t>
      </w:r>
      <w:r w:rsidR="00772C95">
        <w:rPr>
          <w:rFonts w:cs="Calibri"/>
          <w:lang w:val="en-US" w:eastAsia="de-DE"/>
        </w:rPr>
        <w:t xml:space="preserve"> to perform </w:t>
      </w:r>
      <w:r w:rsidRPr="001C20BD">
        <w:rPr>
          <w:rFonts w:cs="Calibri"/>
          <w:lang w:val="en-US" w:eastAsia="de-DE"/>
        </w:rPr>
        <w:t>complex estimations, previously thought unfeasible</w:t>
      </w:r>
      <w:r w:rsidR="009731A0">
        <w:rPr>
          <w:rFonts w:cs="Calibri"/>
          <w:lang w:val="en-US" w:eastAsia="de-DE"/>
        </w:rPr>
        <w:t xml:space="preserve"> </w:t>
      </w:r>
      <w:r w:rsidR="009731A0">
        <w:rPr>
          <w:rFonts w:cs="Calibri"/>
          <w:lang w:val="en-US" w:eastAsia="de-DE"/>
        </w:rPr>
        <w:fldChar w:fldCharType="begin"/>
      </w:r>
      <w:r w:rsidR="009731A0">
        <w:rPr>
          <w:rFonts w:cs="Calibri"/>
          <w:lang w:val="en-US" w:eastAsia="de-DE"/>
        </w:rPr>
        <w:instrText xml:space="preserve"> ADDIN ZOTERO_ITEM CSL_CITATION {"citationID":"gNHbME3C","properties":{"formattedCitation":"(Keyfitz 1985)","plainCitation":"(Keyfitz 1985)","noteIndex":0},"citationItems":[{"id":399,"uris":["http://zotero.org/groups/2241996/items/XN4XUQU2"],"uri":["http://zotero.org/groups/2241996/items/XN4XUQU2"],"itemData":{"id":399,"type":"book","abstract":"What follows is a new edition of the second in a series of three books providing an account of the mathematical development of demography. The first, Introduction to the Mathematics of Population (Addison-Wesley, 1968), gave the mathematical background. The second, the original of the present volume, was concerned with demography itself. The third in the sequence, Mathematics Through Problems (with John Beekman; Springer Verlag, 1982), supplemented the first two with an ordered sequence of problems and answers. Readers interested in the mathematics may consult the earlier book, republished with revisions by Addison-Wesley in 1977 and still in print. There is no overlap in subject matter between Applied Mathematical Demography and the Introduction to the Mathematics of Population. Three new chapters have been added, dealing with matters that have come recently into the demographic limelight: multi-state calculations, family demogra phy, and heterogeneity. vii PREFACE This book is concerned with commonsense questions about, for instance, the effect of a lowered death rate on the proportion of old people or the effect of abortions on the birth rate. The answers that it reaches are not always commonsense, and we will meet instances in which intuition has to be adjusted to accord with what the mathematics shows to be the case.","event-place":"New York","ISBN":"978-1-4757-1879-9","language":"English","note":"OCLC: 610135904","publisher":"Springer","publisher-place":"New York","source":"Open WorldCat","title":"Applied mathematical demography","URL":"http://public.eblib.com/choice/publicfullrecord.aspx?p=3084208","author":[{"family":"Keyfitz","given":"Nathan"}],"accessed":{"date-parts":[["2019",4,5]]},"issued":{"date-parts":[["1985"]]}}}],"schema":"https://github.com/citation-style-language/schema/raw/master/csl-citation.json"} </w:instrText>
      </w:r>
      <w:r w:rsidR="009731A0">
        <w:rPr>
          <w:rFonts w:cs="Calibri"/>
          <w:lang w:val="en-US" w:eastAsia="de-DE"/>
        </w:rPr>
        <w:fldChar w:fldCharType="separate"/>
      </w:r>
      <w:r w:rsidR="009731A0" w:rsidRPr="009731A0">
        <w:rPr>
          <w:rFonts w:cs="Arial"/>
          <w:lang w:val="en-US"/>
        </w:rPr>
        <w:t>(Keyfitz 1985)</w:t>
      </w:r>
      <w:r w:rsidR="009731A0">
        <w:rPr>
          <w:rFonts w:cs="Calibri"/>
          <w:lang w:val="en-US" w:eastAsia="de-DE"/>
        </w:rPr>
        <w:fldChar w:fldCharType="end"/>
      </w:r>
      <w:r w:rsidR="00EC7855">
        <w:rPr>
          <w:rFonts w:cs="Calibri"/>
          <w:lang w:val="en-US" w:eastAsia="de-DE"/>
        </w:rPr>
        <w:t xml:space="preserve">. </w:t>
      </w:r>
      <w:r w:rsidRPr="001C20BD">
        <w:rPr>
          <w:rFonts w:cs="Calibri"/>
          <w:lang w:val="en-US" w:eastAsia="de-DE"/>
        </w:rPr>
        <w:t xml:space="preserve">Our interdisciplinary approach, combining demographic theory and data science, has the potential to make methodological and </w:t>
      </w:r>
      <w:r w:rsidRPr="001C20BD">
        <w:rPr>
          <w:rFonts w:cs="Calibri"/>
          <w:lang w:val="en-US" w:eastAsia="de-DE"/>
        </w:rPr>
        <w:lastRenderedPageBreak/>
        <w:t xml:space="preserve">substantial </w:t>
      </w:r>
      <w:r w:rsidR="009731A0" w:rsidRPr="001C20BD">
        <w:rPr>
          <w:rFonts w:cs="Calibri"/>
          <w:lang w:val="en-US" w:eastAsia="de-DE"/>
        </w:rPr>
        <w:t>contributions</w:t>
      </w:r>
      <w:r w:rsidRPr="001C20BD">
        <w:rPr>
          <w:rFonts w:cs="Calibri"/>
          <w:lang w:val="en-US" w:eastAsia="de-DE"/>
        </w:rPr>
        <w:t xml:space="preserve"> to our understanding of branching processes </w:t>
      </w:r>
      <w:r w:rsidR="00E34F34">
        <w:rPr>
          <w:rFonts w:cs="Calibri"/>
          <w:lang w:val="en-US" w:eastAsia="de-DE"/>
        </w:rPr>
        <w:t xml:space="preserve">that </w:t>
      </w:r>
      <w:r w:rsidRPr="001C20BD">
        <w:rPr>
          <w:rFonts w:cs="Calibri"/>
          <w:lang w:val="en-US" w:eastAsia="de-DE"/>
        </w:rPr>
        <w:t xml:space="preserve">have a wide application in other fields. </w:t>
      </w:r>
    </w:p>
    <w:p w:rsidR="00F874CE" w:rsidRDefault="00F874CE" w:rsidP="001C20BD">
      <w:pPr>
        <w:spacing w:after="60" w:line="240" w:lineRule="auto"/>
        <w:jc w:val="both"/>
        <w:rPr>
          <w:rFonts w:cs="Calibri"/>
          <w:lang w:val="en-US" w:eastAsia="de-DE"/>
        </w:rPr>
      </w:pPr>
    </w:p>
    <w:p w:rsidR="00475210" w:rsidRDefault="001C20BD" w:rsidP="001C20BD">
      <w:pPr>
        <w:spacing w:after="60" w:line="240" w:lineRule="auto"/>
        <w:jc w:val="both"/>
        <w:rPr>
          <w:rFonts w:cs="Calibri"/>
          <w:lang w:val="en-US" w:eastAsia="de-DE"/>
        </w:rPr>
      </w:pPr>
      <w:r w:rsidRPr="001C20BD">
        <w:rPr>
          <w:rFonts w:cs="Calibri"/>
          <w:lang w:val="en-US" w:eastAsia="de-DE"/>
        </w:rPr>
        <w:t xml:space="preserve">Substantially, </w:t>
      </w:r>
      <w:r w:rsidR="001102BD">
        <w:rPr>
          <w:rFonts w:cs="Calibri"/>
          <w:lang w:val="en-US" w:eastAsia="de-DE"/>
        </w:rPr>
        <w:t>t</w:t>
      </w:r>
      <w:r w:rsidR="001102BD" w:rsidRPr="001C20BD">
        <w:rPr>
          <w:rFonts w:cs="Calibri"/>
          <w:lang w:val="en-US" w:eastAsia="de-DE"/>
        </w:rPr>
        <w:t>he question of kin survival sits at the very center of demographic theory used for studying human and non-human populations.</w:t>
      </w:r>
      <w:r w:rsidR="00F874CE">
        <w:rPr>
          <w:rFonts w:cs="Calibri"/>
          <w:lang w:val="en-US" w:eastAsia="de-DE"/>
        </w:rPr>
        <w:t xml:space="preserve"> </w:t>
      </w:r>
      <w:r w:rsidRPr="001C20BD">
        <w:rPr>
          <w:rFonts w:cs="Calibri"/>
          <w:lang w:val="en-US" w:eastAsia="de-DE"/>
        </w:rPr>
        <w:t xml:space="preserve">Historical demographers draw liberally on assumptions about kin availability and individual's exposure to the death of relatives to explain human behavior, especially in the context of rapid societal change such as epidemics, but these assumptions are often untested given data </w:t>
      </w:r>
      <w:r w:rsidR="00840D00" w:rsidRPr="001C20BD">
        <w:rPr>
          <w:rFonts w:cs="Calibri"/>
          <w:lang w:val="en-US" w:eastAsia="de-DE"/>
        </w:rPr>
        <w:t>scarcity</w:t>
      </w:r>
      <w:r w:rsidR="00237B02">
        <w:rPr>
          <w:rFonts w:cs="Calibri"/>
          <w:lang w:val="en-US" w:eastAsia="de-DE"/>
        </w:rPr>
        <w:t xml:space="preserve"> </w:t>
      </w:r>
      <w:r w:rsidR="00237B02">
        <w:rPr>
          <w:rFonts w:cs="Calibri"/>
          <w:lang w:val="en-US" w:eastAsia="de-DE"/>
        </w:rPr>
        <w:fldChar w:fldCharType="begin"/>
      </w:r>
      <w:r w:rsidR="00237B02">
        <w:rPr>
          <w:rFonts w:cs="Calibri"/>
          <w:lang w:val="en-US" w:eastAsia="de-DE"/>
        </w:rPr>
        <w:instrText xml:space="preserve"> ADDIN ZOTERO_ITEM CSL_CITATION {"citationID":"i4f3w7SV","properties":{"formattedCitation":"(Livi Bacci 1997; Volk and Atkinson 2013)","plainCitation":"(Livi Bacci 1997; Volk and Atkinson 2013)","noteIndex":0},"citationItems":[{"id":434,"uris":["http://zotero.org/groups/2241996/items/CLZ7KK4N"],"uri":["http://zotero.org/groups/2241996/items/CLZ7KK4N"],"itemData":{"id":434,"type":"book","call-number":"HB871 .L56513 1997","edition":"2nd ed","event-place":"Cambridge, MA","ISBN":"978-0-631-20454-1","language":"eng","number-of-pages":"249","publisher":"Blackwell","publisher-place":"Cambridge, MA","source":"Library of Congress ISBN","title":"A concise history of world population","author":[{"family":"Livi Bacci","given":"Massimo"}],"issued":{"date-parts":[["1997"]]}}},{"id":455,"uris":["http://zotero.org/groups/2241996/items/6UT8UT2R"],"uri":["http://zotero.org/groups/2241996/items/6UT8UT2R"],"itemData":{"id":455,"type":"article-journal","container-title":"Evolution and Human Behavior","DOI":"10.1016/j.evolhumbehav.2012.11.007","ISSN":"10905138","issue":"3","language":"en","page":"182-192","source":"Crossref","title":"Infant and child death in the human environment of evolutionary adaptation","volume":"34","author":[{"family":"Volk","given":"Anthony A."},{"family":"Atkinson","given":"Jeremy A."}],"issued":{"date-parts":[["2013",5]]}}}],"schema":"https://github.com/citation-style-language/schema/raw/master/csl-citation.json"} </w:instrText>
      </w:r>
      <w:r w:rsidR="00237B02">
        <w:rPr>
          <w:rFonts w:cs="Calibri"/>
          <w:lang w:val="en-US" w:eastAsia="de-DE"/>
        </w:rPr>
        <w:fldChar w:fldCharType="separate"/>
      </w:r>
      <w:r w:rsidR="00237B02" w:rsidRPr="00237B02">
        <w:rPr>
          <w:rFonts w:cs="Arial"/>
          <w:lang w:val="en-US"/>
        </w:rPr>
        <w:t>(Livi Bacci 1997; Volk and Atkinson 2013)</w:t>
      </w:r>
      <w:r w:rsidR="00237B02">
        <w:rPr>
          <w:rFonts w:cs="Calibri"/>
          <w:lang w:val="en-US" w:eastAsia="de-DE"/>
        </w:rPr>
        <w:fldChar w:fldCharType="end"/>
      </w:r>
      <w:r w:rsidRPr="001C20BD">
        <w:rPr>
          <w:rFonts w:cs="Calibri"/>
          <w:lang w:val="en-US" w:eastAsia="de-DE"/>
        </w:rPr>
        <w:t>.</w:t>
      </w:r>
      <w:r w:rsidR="00237B02">
        <w:rPr>
          <w:rFonts w:cs="Calibri"/>
          <w:lang w:val="en-US" w:eastAsia="de-DE"/>
        </w:rPr>
        <w:t xml:space="preserve"> </w:t>
      </w:r>
      <w:r w:rsidRPr="001C20BD">
        <w:rPr>
          <w:rFonts w:cs="Calibri"/>
          <w:lang w:val="en-US" w:eastAsia="de-DE"/>
        </w:rPr>
        <w:t>This project will produce reliable quantitative estimates about the exposure to mortality in the context of a current pandemic.</w:t>
      </w:r>
      <w:r w:rsidR="00237B02">
        <w:rPr>
          <w:rFonts w:cs="Calibri"/>
          <w:lang w:val="en-US" w:eastAsia="de-DE"/>
        </w:rPr>
        <w:t xml:space="preserve"> </w:t>
      </w:r>
      <w:r w:rsidR="00E06AD2">
        <w:rPr>
          <w:rFonts w:cs="Calibri"/>
          <w:lang w:val="en-US" w:eastAsia="de-DE"/>
        </w:rPr>
        <w:t>Our novel methodology</w:t>
      </w:r>
      <w:r w:rsidRPr="001C20BD">
        <w:rPr>
          <w:rFonts w:cs="Calibri"/>
          <w:lang w:val="en-US" w:eastAsia="de-DE"/>
        </w:rPr>
        <w:t xml:space="preserve"> can be </w:t>
      </w:r>
      <w:r w:rsidR="001C6706">
        <w:rPr>
          <w:rFonts w:cs="Calibri"/>
          <w:lang w:val="en-US" w:eastAsia="de-DE"/>
        </w:rPr>
        <w:t xml:space="preserve">used </w:t>
      </w:r>
      <w:r w:rsidRPr="001C20BD">
        <w:rPr>
          <w:rFonts w:cs="Calibri"/>
          <w:lang w:val="en-US" w:eastAsia="de-DE"/>
        </w:rPr>
        <w:t>to understand the prevalence of bereavement in past and future global mortality crises.</w:t>
      </w:r>
    </w:p>
    <w:p w:rsidR="00237B02" w:rsidRDefault="00237B02" w:rsidP="001C20BD">
      <w:pPr>
        <w:spacing w:after="60" w:line="240" w:lineRule="auto"/>
        <w:jc w:val="both"/>
        <w:rPr>
          <w:rFonts w:cs="Calibri"/>
          <w:lang w:val="en-US" w:eastAsia="de-DE"/>
        </w:rPr>
      </w:pPr>
    </w:p>
    <w:p w:rsidR="00237B02" w:rsidRPr="00E35956" w:rsidRDefault="00237B02" w:rsidP="00237B02">
      <w:pPr>
        <w:spacing w:after="60" w:line="240" w:lineRule="auto"/>
        <w:jc w:val="both"/>
        <w:rPr>
          <w:rFonts w:cs="Arial"/>
          <w:b/>
          <w:smallCaps/>
          <w:lang w:val="en-US"/>
        </w:rPr>
      </w:pPr>
      <w:r w:rsidRPr="00E35956">
        <w:rPr>
          <w:rFonts w:cs="Arial"/>
          <w:b/>
          <w:smallCaps/>
          <w:lang w:val="en-US"/>
        </w:rPr>
        <w:t xml:space="preserve">Details on </w:t>
      </w:r>
      <w:commentRangeStart w:id="45"/>
      <w:commentRangeStart w:id="46"/>
      <w:r w:rsidRPr="00E35956">
        <w:rPr>
          <w:rFonts w:cs="Arial"/>
          <w:b/>
          <w:smallCaps/>
          <w:lang w:val="en-US"/>
        </w:rPr>
        <w:t>collaboration</w:t>
      </w:r>
      <w:commentRangeEnd w:id="45"/>
      <w:r w:rsidR="00820E23">
        <w:rPr>
          <w:rStyle w:val="CommentReference"/>
        </w:rPr>
        <w:commentReference w:id="45"/>
      </w:r>
      <w:commentRangeEnd w:id="46"/>
      <w:r w:rsidR="003F51B6">
        <w:rPr>
          <w:rStyle w:val="CommentReference"/>
        </w:rPr>
        <w:commentReference w:id="46"/>
      </w:r>
      <w:r w:rsidRPr="00E35956">
        <w:rPr>
          <w:rFonts w:cs="Arial"/>
          <w:b/>
          <w:smallCaps/>
          <w:lang w:val="en-US"/>
        </w:rPr>
        <w:t xml:space="preserve"> </w:t>
      </w:r>
    </w:p>
    <w:p w:rsidR="00237B02" w:rsidRDefault="00A95F39" w:rsidP="00A16319">
      <w:pPr>
        <w:spacing w:after="60" w:line="240" w:lineRule="auto"/>
        <w:jc w:val="both"/>
        <w:rPr>
          <w:rFonts w:cs="Calibri"/>
          <w:lang w:val="en-US" w:eastAsia="de-DE"/>
        </w:rPr>
      </w:pPr>
      <w:r>
        <w:rPr>
          <w:rFonts w:cs="Calibri"/>
          <w:lang w:val="en-US" w:eastAsia="de-DE"/>
        </w:rPr>
        <w:t>Dr</w:t>
      </w:r>
      <w:r w:rsidR="00F4027C">
        <w:rPr>
          <w:rFonts w:cs="Calibri"/>
          <w:lang w:val="en-US" w:eastAsia="de-DE"/>
        </w:rPr>
        <w:t>.</w:t>
      </w:r>
      <w:r>
        <w:rPr>
          <w:rFonts w:cs="Calibri"/>
          <w:lang w:val="en-US" w:eastAsia="de-DE"/>
        </w:rPr>
        <w:t xml:space="preserve"> </w:t>
      </w:r>
      <w:r w:rsidR="00F834C7" w:rsidRPr="00821C88">
        <w:rPr>
          <w:rFonts w:cs="Calibri"/>
          <w:lang w:val="en-US" w:eastAsia="de-DE"/>
        </w:rPr>
        <w:t>Diego Alburez-Gutierrez</w:t>
      </w:r>
      <w:r w:rsidR="00821C88" w:rsidRPr="00821C88">
        <w:rPr>
          <w:rFonts w:cs="Calibri"/>
          <w:lang w:val="en-US" w:eastAsia="de-DE"/>
        </w:rPr>
        <w:t xml:space="preserve"> will be the principal investigator and </w:t>
      </w:r>
      <w:r>
        <w:rPr>
          <w:rFonts w:cs="Calibri"/>
          <w:lang w:val="en-US" w:eastAsia="de-DE"/>
        </w:rPr>
        <w:t>Prof</w:t>
      </w:r>
      <w:r w:rsidR="00F4027C">
        <w:rPr>
          <w:rFonts w:cs="Calibri"/>
          <w:lang w:val="en-US" w:eastAsia="de-DE"/>
        </w:rPr>
        <w:t>.</w:t>
      </w:r>
      <w:r>
        <w:rPr>
          <w:rFonts w:cs="Calibri"/>
          <w:lang w:val="en-US" w:eastAsia="de-DE"/>
        </w:rPr>
        <w:t xml:space="preserve"> </w:t>
      </w:r>
      <w:r w:rsidR="00821C88" w:rsidRPr="00821C88">
        <w:rPr>
          <w:rFonts w:cs="Calibri"/>
          <w:lang w:val="en-US" w:eastAsia="de-DE"/>
        </w:rPr>
        <w:t xml:space="preserve">Emilio Zagheni </w:t>
      </w:r>
      <w:r w:rsidR="00821C88">
        <w:rPr>
          <w:rFonts w:cs="Calibri"/>
          <w:lang w:val="en-US" w:eastAsia="de-DE"/>
        </w:rPr>
        <w:t xml:space="preserve">will provide </w:t>
      </w:r>
      <w:r w:rsidR="00E35956">
        <w:rPr>
          <w:rFonts w:cs="Calibri"/>
          <w:lang w:val="en-US" w:eastAsia="de-DE"/>
        </w:rPr>
        <w:t xml:space="preserve">methodological </w:t>
      </w:r>
      <w:r w:rsidR="00132E20">
        <w:rPr>
          <w:rFonts w:cs="Calibri"/>
          <w:lang w:val="en-US" w:eastAsia="de-DE"/>
        </w:rPr>
        <w:t>supervision</w:t>
      </w:r>
      <w:r w:rsidR="00E35956">
        <w:rPr>
          <w:rFonts w:cs="Calibri"/>
          <w:lang w:val="en-US" w:eastAsia="de-DE"/>
        </w:rPr>
        <w:t xml:space="preserve"> and assistance for project management</w:t>
      </w:r>
      <w:r w:rsidR="00132E20">
        <w:rPr>
          <w:rFonts w:cs="Calibri"/>
          <w:lang w:val="en-US" w:eastAsia="de-DE"/>
        </w:rPr>
        <w:t xml:space="preserve">. </w:t>
      </w:r>
    </w:p>
    <w:p w:rsidR="00A16319" w:rsidRPr="00A16319" w:rsidRDefault="00A16319" w:rsidP="00A16319">
      <w:pPr>
        <w:spacing w:after="60" w:line="240" w:lineRule="auto"/>
        <w:jc w:val="both"/>
        <w:rPr>
          <w:rFonts w:cs="Calibri"/>
          <w:lang w:val="en-US" w:eastAsia="de-DE"/>
        </w:rPr>
      </w:pPr>
    </w:p>
    <w:p w:rsidR="00237B02" w:rsidRDefault="00237B02" w:rsidP="00237B02">
      <w:pPr>
        <w:spacing w:after="60" w:line="240" w:lineRule="auto"/>
        <w:jc w:val="both"/>
        <w:rPr>
          <w:rFonts w:cs="Arial"/>
          <w:b/>
          <w:smallCaps/>
          <w:lang w:val="en-US"/>
        </w:rPr>
      </w:pPr>
      <w:commentRangeStart w:id="47"/>
      <w:r>
        <w:rPr>
          <w:rFonts w:cs="Arial"/>
          <w:b/>
          <w:smallCaps/>
          <w:lang w:val="en-US"/>
        </w:rPr>
        <w:t>References</w:t>
      </w:r>
      <w:commentRangeEnd w:id="47"/>
      <w:r w:rsidR="00FE15FD">
        <w:rPr>
          <w:rStyle w:val="CommentReference"/>
        </w:rPr>
        <w:commentReference w:id="47"/>
      </w:r>
    </w:p>
    <w:p w:rsidR="009E6F0F" w:rsidRPr="009E6F0F" w:rsidRDefault="00245378" w:rsidP="009E6F0F">
      <w:pPr>
        <w:pStyle w:val="Bibliography"/>
        <w:rPr>
          <w:rFonts w:cs="Arial"/>
          <w:lang w:val="en-US"/>
        </w:rPr>
      </w:pPr>
      <w:r>
        <w:rPr>
          <w:rFonts w:cs="Calibri"/>
          <w:lang w:val="en-US" w:eastAsia="de-DE"/>
        </w:rPr>
        <w:fldChar w:fldCharType="begin"/>
      </w:r>
      <w:r>
        <w:rPr>
          <w:rFonts w:cs="Calibri"/>
          <w:lang w:val="en-US" w:eastAsia="de-DE"/>
        </w:rPr>
        <w:instrText xml:space="preserve"> ADDIN ZOTERO_BIBL {"uncited":[],"omitted":[],"custom":[]} CSL_BIBLIOGRAPHY </w:instrText>
      </w:r>
      <w:r>
        <w:rPr>
          <w:rFonts w:cs="Calibri"/>
          <w:lang w:val="en-US" w:eastAsia="de-DE"/>
        </w:rPr>
        <w:fldChar w:fldCharType="separate"/>
      </w:r>
      <w:r w:rsidR="009E6F0F" w:rsidRPr="009E6F0F">
        <w:rPr>
          <w:rFonts w:cs="Arial"/>
          <w:lang w:val="en-US"/>
        </w:rPr>
        <w:t xml:space="preserve">Alburez-Gutierrez, D., Kolk, M., and Zagheni, E. (2019). </w:t>
      </w:r>
      <w:r w:rsidR="009E6F0F" w:rsidRPr="009E6F0F">
        <w:rPr>
          <w:rFonts w:cs="Arial"/>
          <w:i/>
          <w:iCs/>
          <w:lang w:val="en-US"/>
        </w:rPr>
        <w:t>Women’s Experience of Child Death over the Life Course: A Global Demographic Perspective</w:t>
      </w:r>
      <w:r w:rsidR="009E6F0F" w:rsidRPr="009E6F0F">
        <w:rPr>
          <w:rFonts w:cs="Arial"/>
          <w:lang w:val="en-US"/>
        </w:rPr>
        <w:t>. SocArXiv. doi:10.31235/osf.io/s69fz.</w:t>
      </w:r>
    </w:p>
    <w:p w:rsidR="009E6F0F" w:rsidRPr="009E6F0F" w:rsidRDefault="009E6F0F" w:rsidP="009E6F0F">
      <w:pPr>
        <w:pStyle w:val="Bibliography"/>
        <w:rPr>
          <w:rFonts w:cs="Arial"/>
          <w:lang w:val="en-US"/>
        </w:rPr>
      </w:pPr>
      <w:r w:rsidRPr="009E6F0F">
        <w:rPr>
          <w:rFonts w:cs="Arial"/>
          <w:lang w:val="en-US"/>
        </w:rPr>
        <w:t xml:space="preserve">Goodman, L.A. (1974). Family Formation and the Frequency of Various Kinship Relationships. </w:t>
      </w:r>
      <w:r w:rsidRPr="009E6F0F">
        <w:rPr>
          <w:rFonts w:cs="Arial"/>
          <w:i/>
          <w:iCs/>
          <w:lang w:val="en-US"/>
        </w:rPr>
        <w:t>Theoretical Population Biology</w:t>
      </w:r>
      <w:r w:rsidRPr="009E6F0F">
        <w:rPr>
          <w:rFonts w:cs="Arial"/>
          <w:lang w:val="en-US"/>
        </w:rPr>
        <w:t>:27.</w:t>
      </w:r>
    </w:p>
    <w:p w:rsidR="009E6F0F" w:rsidRPr="009E6F0F" w:rsidRDefault="009E6F0F" w:rsidP="009E6F0F">
      <w:pPr>
        <w:pStyle w:val="Bibliography"/>
        <w:rPr>
          <w:rFonts w:cs="Arial"/>
          <w:lang w:val="en-US"/>
        </w:rPr>
      </w:pPr>
      <w:r w:rsidRPr="009E6F0F">
        <w:rPr>
          <w:rFonts w:cs="Arial"/>
          <w:lang w:val="en-US"/>
        </w:rPr>
        <w:t xml:space="preserve">Hendrickson, K.C. (2009). Morbidity, mortality, and parental grief: A review of the literature on the relationship between the death of a child and the subsequent health of parents. </w:t>
      </w:r>
      <w:r w:rsidRPr="009E6F0F">
        <w:rPr>
          <w:rFonts w:cs="Arial"/>
          <w:i/>
          <w:iCs/>
          <w:lang w:val="en-US"/>
        </w:rPr>
        <w:t>Palliative and Supportive Care</w:t>
      </w:r>
      <w:r w:rsidRPr="009E6F0F">
        <w:rPr>
          <w:rFonts w:cs="Arial"/>
          <w:lang w:val="en-US"/>
        </w:rPr>
        <w:t xml:space="preserve"> 7(1):109–119. doi:10.1017/S1478951509000133.</w:t>
      </w:r>
    </w:p>
    <w:p w:rsidR="009E6F0F" w:rsidRPr="009E6F0F" w:rsidRDefault="009E6F0F" w:rsidP="009E6F0F">
      <w:pPr>
        <w:pStyle w:val="Bibliography"/>
        <w:rPr>
          <w:rFonts w:cs="Arial"/>
          <w:lang w:val="en-US"/>
        </w:rPr>
      </w:pPr>
      <w:r w:rsidRPr="009E6F0F">
        <w:rPr>
          <w:rFonts w:cs="Arial"/>
          <w:lang w:val="en-US"/>
        </w:rPr>
        <w:t xml:space="preserve">Keyfitz, N. (1985). </w:t>
      </w:r>
      <w:r w:rsidRPr="009E6F0F">
        <w:rPr>
          <w:rFonts w:cs="Arial"/>
          <w:i/>
          <w:iCs/>
          <w:lang w:val="en-US"/>
        </w:rPr>
        <w:t>Applied Mathematical Demography</w:t>
      </w:r>
      <w:r w:rsidRPr="009E6F0F">
        <w:rPr>
          <w:rFonts w:cs="Arial"/>
          <w:lang w:val="en-US"/>
        </w:rPr>
        <w:t>. New York: Springer. http://public.eblib.com/choice/publicfullrecord.aspx?p=3084208.</w:t>
      </w:r>
    </w:p>
    <w:p w:rsidR="009E6F0F" w:rsidRPr="009E6F0F" w:rsidRDefault="009E6F0F" w:rsidP="009E6F0F">
      <w:pPr>
        <w:pStyle w:val="Bibliography"/>
        <w:rPr>
          <w:rFonts w:cs="Arial"/>
          <w:lang w:val="it-IT"/>
        </w:rPr>
      </w:pPr>
      <w:r w:rsidRPr="009E6F0F">
        <w:rPr>
          <w:rFonts w:cs="Arial"/>
          <w:lang w:val="en-US"/>
        </w:rPr>
        <w:t xml:space="preserve">Livi Bacci, M. (1997). </w:t>
      </w:r>
      <w:r w:rsidRPr="009E6F0F">
        <w:rPr>
          <w:rFonts w:cs="Arial"/>
          <w:i/>
          <w:iCs/>
          <w:lang w:val="en-US"/>
        </w:rPr>
        <w:t>A Concise History of World Population</w:t>
      </w:r>
      <w:r w:rsidRPr="009E6F0F">
        <w:rPr>
          <w:rFonts w:cs="Arial"/>
          <w:lang w:val="en-US"/>
        </w:rPr>
        <w:t xml:space="preserve">. </w:t>
      </w:r>
      <w:r w:rsidRPr="009E6F0F">
        <w:rPr>
          <w:rFonts w:cs="Arial"/>
          <w:lang w:val="it-IT"/>
        </w:rPr>
        <w:t>2nd ed. Cambridge, MA: Blackwell.</w:t>
      </w:r>
    </w:p>
    <w:p w:rsidR="009E6F0F" w:rsidRPr="009E6F0F" w:rsidRDefault="009E6F0F" w:rsidP="009E6F0F">
      <w:pPr>
        <w:pStyle w:val="Bibliography"/>
        <w:rPr>
          <w:rFonts w:cs="Arial"/>
          <w:lang w:val="en-US"/>
        </w:rPr>
      </w:pPr>
      <w:r w:rsidRPr="009E6F0F">
        <w:rPr>
          <w:rFonts w:cs="Arial"/>
          <w:lang w:val="en-US"/>
        </w:rPr>
        <w:t xml:space="preserve">Lotka, A.J. (1931). Orphanhood in relation to demographic factors. </w:t>
      </w:r>
      <w:r w:rsidRPr="009E6F0F">
        <w:rPr>
          <w:rFonts w:cs="Arial"/>
          <w:i/>
          <w:iCs/>
          <w:lang w:val="en-US"/>
        </w:rPr>
        <w:t>Metron</w:t>
      </w:r>
      <w:r w:rsidRPr="009E6F0F">
        <w:rPr>
          <w:rFonts w:cs="Arial"/>
          <w:lang w:val="en-US"/>
        </w:rPr>
        <w:t xml:space="preserve"> 9(2):37–109.</w:t>
      </w:r>
    </w:p>
    <w:p w:rsidR="009E6F0F" w:rsidRPr="009E6F0F" w:rsidRDefault="009E6F0F" w:rsidP="009E6F0F">
      <w:pPr>
        <w:pStyle w:val="Bibliography"/>
        <w:rPr>
          <w:rFonts w:cs="Arial"/>
          <w:lang w:val="en-US"/>
        </w:rPr>
      </w:pPr>
      <w:r w:rsidRPr="009E6F0F">
        <w:rPr>
          <w:rFonts w:cs="Arial"/>
          <w:lang w:val="en-US"/>
        </w:rPr>
        <w:t xml:space="preserve">Murphy, M. (2011). Long-Term Effects of the Demographic Transition on Family and Kinship Networks in Britain. </w:t>
      </w:r>
      <w:r w:rsidRPr="009E6F0F">
        <w:rPr>
          <w:rFonts w:cs="Arial"/>
          <w:i/>
          <w:iCs/>
          <w:lang w:val="en-US"/>
        </w:rPr>
        <w:t>Population and Development Review</w:t>
      </w:r>
      <w:r w:rsidRPr="009E6F0F">
        <w:rPr>
          <w:rFonts w:cs="Arial"/>
          <w:lang w:val="en-US"/>
        </w:rPr>
        <w:t xml:space="preserve"> 37:55–80. doi:10.1111/j.1728-4457.2011.00378.x.</w:t>
      </w:r>
    </w:p>
    <w:p w:rsidR="009E6F0F" w:rsidRPr="009E6F0F" w:rsidRDefault="009E6F0F" w:rsidP="009E6F0F">
      <w:pPr>
        <w:pStyle w:val="Bibliography"/>
        <w:rPr>
          <w:rFonts w:cs="Arial"/>
          <w:lang w:val="en-US"/>
        </w:rPr>
      </w:pPr>
      <w:r w:rsidRPr="009E6F0F">
        <w:rPr>
          <w:rFonts w:cs="Arial"/>
          <w:lang w:val="en-US"/>
        </w:rPr>
        <w:t xml:space="preserve">Smith-Greenaway, E. and Trinitapoli, J. (2020). Maternal cumulative prevalence measures of child mortality show heavy burden in sub-Saharan Africa. </w:t>
      </w:r>
      <w:r w:rsidRPr="009E6F0F">
        <w:rPr>
          <w:rFonts w:cs="Arial"/>
          <w:i/>
          <w:iCs/>
          <w:lang w:val="en-US"/>
        </w:rPr>
        <w:t>Proceedings of the National Academy of Sciences</w:t>
      </w:r>
      <w:r w:rsidRPr="009E6F0F">
        <w:rPr>
          <w:rFonts w:cs="Arial"/>
          <w:lang w:val="en-US"/>
        </w:rPr>
        <w:t>:201907343. doi:10.1073/pnas.1907343117.</w:t>
      </w:r>
    </w:p>
    <w:p w:rsidR="009E6F0F" w:rsidRPr="009E6F0F" w:rsidRDefault="009E6F0F" w:rsidP="009E6F0F">
      <w:pPr>
        <w:pStyle w:val="Bibliography"/>
        <w:rPr>
          <w:rFonts w:cs="Arial"/>
          <w:lang w:val="en-US"/>
        </w:rPr>
      </w:pPr>
      <w:r w:rsidRPr="009E6F0F">
        <w:rPr>
          <w:rFonts w:cs="Arial"/>
          <w:lang w:val="en-US"/>
        </w:rPr>
        <w:t xml:space="preserve">Umberson, D., Olson, J.S., Crosnoe, R., Liu, H., Pudrovska, T., and Donnelly, R. (2017). Death of family members as an overlooked source of racial disadvantage in the United States. </w:t>
      </w:r>
      <w:r w:rsidRPr="009E6F0F">
        <w:rPr>
          <w:rFonts w:cs="Arial"/>
          <w:i/>
          <w:iCs/>
          <w:lang w:val="en-US"/>
        </w:rPr>
        <w:t>Proceedings of the National Academy of Sciences</w:t>
      </w:r>
      <w:r w:rsidRPr="009E6F0F">
        <w:rPr>
          <w:rFonts w:cs="Arial"/>
          <w:lang w:val="en-US"/>
        </w:rPr>
        <w:t xml:space="preserve"> 114(5):915–920. doi:10.1073/pnas.1605599114.</w:t>
      </w:r>
    </w:p>
    <w:p w:rsidR="009E6F0F" w:rsidRPr="009E6F0F" w:rsidRDefault="009E6F0F" w:rsidP="009E6F0F">
      <w:pPr>
        <w:pStyle w:val="Bibliography"/>
        <w:rPr>
          <w:rFonts w:cs="Arial"/>
          <w:lang w:val="en-US"/>
        </w:rPr>
      </w:pPr>
      <w:r w:rsidRPr="009E6F0F">
        <w:rPr>
          <w:rFonts w:cs="Arial"/>
          <w:lang w:val="en-US"/>
        </w:rPr>
        <w:t xml:space="preserve">Volk, A.A. and Atkinson, J.A. (2013). Infant and child death in the human environment of evolutionary adaptation. </w:t>
      </w:r>
      <w:r w:rsidRPr="009E6F0F">
        <w:rPr>
          <w:rFonts w:cs="Arial"/>
          <w:i/>
          <w:iCs/>
          <w:lang w:val="en-US"/>
        </w:rPr>
        <w:t>Evolution and Human Behavior</w:t>
      </w:r>
      <w:r w:rsidRPr="009E6F0F">
        <w:rPr>
          <w:rFonts w:cs="Arial"/>
          <w:lang w:val="en-US"/>
        </w:rPr>
        <w:t xml:space="preserve"> 34(3):182–192. doi:10.1016/j.evolhumbehav.2012.11.007.</w:t>
      </w:r>
    </w:p>
    <w:p w:rsidR="009E6F0F" w:rsidRPr="009E6F0F" w:rsidRDefault="009E6F0F" w:rsidP="009E6F0F">
      <w:pPr>
        <w:pStyle w:val="Bibliography"/>
        <w:rPr>
          <w:rFonts w:cs="Arial"/>
        </w:rPr>
      </w:pPr>
      <w:r w:rsidRPr="009E6F0F">
        <w:rPr>
          <w:rFonts w:cs="Arial"/>
          <w:lang w:val="en-US"/>
        </w:rPr>
        <w:t xml:space="preserve">Zagheni, E. (2011). The Impact of the HIV/AIDS Epidemic on Kinship Resources for Orphans in Zimbabwe. </w:t>
      </w:r>
      <w:r w:rsidRPr="009E6F0F">
        <w:rPr>
          <w:rFonts w:cs="Arial"/>
          <w:i/>
          <w:iCs/>
        </w:rPr>
        <w:t>Population and Development Review</w:t>
      </w:r>
      <w:r w:rsidRPr="009E6F0F">
        <w:rPr>
          <w:rFonts w:cs="Arial"/>
        </w:rPr>
        <w:t xml:space="preserve"> 37(4):761–783. doi:10.1111/j.1728-4457.2011.00456.x.</w:t>
      </w:r>
    </w:p>
    <w:p w:rsidR="00237B02" w:rsidRPr="00245378" w:rsidRDefault="00245378" w:rsidP="00237B02">
      <w:pPr>
        <w:spacing w:after="60" w:line="240" w:lineRule="auto"/>
        <w:jc w:val="both"/>
        <w:rPr>
          <w:rFonts w:cs="Calibri"/>
          <w:lang w:val="en-US" w:eastAsia="de-DE"/>
        </w:rPr>
      </w:pPr>
      <w:r>
        <w:rPr>
          <w:rFonts w:cs="Calibri"/>
          <w:lang w:val="en-US" w:eastAsia="de-DE"/>
        </w:rPr>
        <w:fldChar w:fldCharType="end"/>
      </w:r>
    </w:p>
    <w:sectPr w:rsidR="00237B02" w:rsidRPr="00245378" w:rsidSect="00765869">
      <w:headerReference w:type="default" r:id="rId11"/>
      <w:footerReference w:type="default" r:id="rId12"/>
      <w:pgSz w:w="11906" w:h="16838"/>
      <w:pgMar w:top="1702" w:right="1417" w:bottom="1134" w:left="1417" w:header="709"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PIDR_D\mccann" w:date="2020-05-20T11:46:00Z" w:initials="KMcC">
    <w:p w:rsidR="00A56B6C" w:rsidRPr="00A56B6C" w:rsidRDefault="00A56B6C">
      <w:pPr>
        <w:pStyle w:val="CommentText"/>
        <w:rPr>
          <w:lang w:val="en-GB"/>
        </w:rPr>
      </w:pPr>
      <w:r>
        <w:rPr>
          <w:rStyle w:val="CommentReference"/>
        </w:rPr>
        <w:annotationRef/>
      </w:r>
      <w:r w:rsidRPr="00A56B6C">
        <w:rPr>
          <w:lang w:val="en-GB"/>
        </w:rPr>
        <w:t xml:space="preserve">This is technically not a title of appellation, that would be </w:t>
      </w:r>
      <w:proofErr w:type="spellStart"/>
      <w:r w:rsidRPr="00A56B6C">
        <w:rPr>
          <w:lang w:val="en-GB"/>
        </w:rPr>
        <w:t>Dr.</w:t>
      </w:r>
      <w:proofErr w:type="spellEnd"/>
    </w:p>
  </w:comment>
  <w:comment w:id="5" w:author="MPIDR_D\mccann" w:date="2020-05-20T11:47:00Z" w:initials="KMcC">
    <w:p w:rsidR="00A56B6C" w:rsidRPr="00A56B6C" w:rsidRDefault="00A56B6C">
      <w:pPr>
        <w:pStyle w:val="CommentText"/>
        <w:rPr>
          <w:lang w:val="en-GB"/>
        </w:rPr>
      </w:pPr>
      <w:r>
        <w:rPr>
          <w:rStyle w:val="CommentReference"/>
        </w:rPr>
        <w:annotationRef/>
      </w:r>
      <w:r w:rsidRPr="00A56B6C">
        <w:rPr>
          <w:lang w:val="en-GB"/>
        </w:rPr>
        <w:t>Innovative?</w:t>
      </w:r>
    </w:p>
  </w:comment>
  <w:comment w:id="8" w:author="MPIDR_D\mccann" w:date="2020-05-20T11:50:00Z" w:initials="KMcC">
    <w:p w:rsidR="00A56B6C" w:rsidRPr="00A56B6C" w:rsidRDefault="00A56B6C">
      <w:pPr>
        <w:pStyle w:val="CommentText"/>
        <w:rPr>
          <w:lang w:val="en-GB"/>
        </w:rPr>
      </w:pPr>
      <w:r>
        <w:rPr>
          <w:rStyle w:val="CommentReference"/>
        </w:rPr>
        <w:annotationRef/>
      </w:r>
      <w:r w:rsidRPr="00A56B6C">
        <w:rPr>
          <w:lang w:val="en-GB"/>
        </w:rPr>
        <w:t xml:space="preserve">Why?  </w:t>
      </w:r>
      <w:r>
        <w:rPr>
          <w:lang w:val="en-GB"/>
        </w:rPr>
        <w:t xml:space="preserve">I would explain why you are investigating this particular issue (a further refinement of excess death perhaps) – and I think </w:t>
      </w:r>
      <w:proofErr w:type="spellStart"/>
      <w:r>
        <w:rPr>
          <w:lang w:val="en-GB"/>
        </w:rPr>
        <w:t>obj</w:t>
      </w:r>
      <w:proofErr w:type="spellEnd"/>
      <w:r>
        <w:rPr>
          <w:lang w:val="en-GB"/>
        </w:rPr>
        <w:t xml:space="preserve"> 4 is a strong starting point (and can be linked to other things, e.g. declining birth rates due to lack of grandparents).</w:t>
      </w:r>
    </w:p>
  </w:comment>
  <w:comment w:id="9" w:author="MPIDR_D\mccann" w:date="2020-05-20T11:53:00Z" w:initials="KMcC">
    <w:p w:rsidR="00A56B6C" w:rsidRPr="00A56B6C" w:rsidRDefault="00A56B6C">
      <w:pPr>
        <w:pStyle w:val="CommentText"/>
        <w:rPr>
          <w:lang w:val="en-GB"/>
        </w:rPr>
      </w:pPr>
      <w:r>
        <w:rPr>
          <w:rStyle w:val="CommentReference"/>
        </w:rPr>
        <w:annotationRef/>
      </w:r>
      <w:r w:rsidRPr="00A56B6C">
        <w:rPr>
          <w:lang w:val="en-GB"/>
        </w:rPr>
        <w:t xml:space="preserve">I think these are rather the steps you need to take during this projects than actual objectives </w:t>
      </w:r>
    </w:p>
  </w:comment>
  <w:comment w:id="21" w:author="MPIDR_D\mccann" w:date="2020-05-20T11:59:00Z" w:initials="KMcC">
    <w:p w:rsidR="00B21173" w:rsidRPr="00B21173" w:rsidRDefault="00B21173">
      <w:pPr>
        <w:pStyle w:val="CommentText"/>
        <w:rPr>
          <w:lang w:val="en-GB"/>
        </w:rPr>
      </w:pPr>
      <w:r>
        <w:rPr>
          <w:rStyle w:val="CommentReference"/>
        </w:rPr>
        <w:annotationRef/>
      </w:r>
      <w:r w:rsidRPr="00B21173">
        <w:rPr>
          <w:lang w:val="en-GB"/>
        </w:rPr>
        <w:t>I thin</w:t>
      </w:r>
      <w:r>
        <w:rPr>
          <w:lang w:val="en-GB"/>
        </w:rPr>
        <w:t>k this needs a bit more explain</w:t>
      </w:r>
      <w:r w:rsidRPr="00B21173">
        <w:rPr>
          <w:lang w:val="en-GB"/>
        </w:rPr>
        <w:t>ing: what is</w:t>
      </w:r>
      <w:r>
        <w:rPr>
          <w:lang w:val="en-GB"/>
        </w:rPr>
        <w:t xml:space="preserve"> </w:t>
      </w:r>
      <w:r w:rsidRPr="00B21173">
        <w:rPr>
          <w:lang w:val="en-GB"/>
        </w:rPr>
        <w:t>the age of</w:t>
      </w:r>
      <w:r>
        <w:rPr>
          <w:lang w:val="en-GB"/>
        </w:rPr>
        <w:t xml:space="preserve"> </w:t>
      </w:r>
      <w:r w:rsidRPr="00B21173">
        <w:rPr>
          <w:lang w:val="en-GB"/>
        </w:rPr>
        <w:t xml:space="preserve">the average woman? </w:t>
      </w:r>
      <w:r>
        <w:rPr>
          <w:lang w:val="en-GB"/>
        </w:rPr>
        <w:t>And why doesn’t she have brothers or uncles, or sons? Maybe I am misunderstanding the figure but this does not seem average at all.</w:t>
      </w:r>
    </w:p>
  </w:comment>
  <w:comment w:id="36" w:author="MPIDR_D\alburezgutierrez" w:date="2020-05-18T14:08:00Z" w:initials="M">
    <w:p w:rsidR="00557A88" w:rsidRPr="00820E23" w:rsidRDefault="00557A88">
      <w:pPr>
        <w:pStyle w:val="CommentText"/>
        <w:rPr>
          <w:lang w:val="en-US"/>
        </w:rPr>
      </w:pPr>
      <w:r>
        <w:rPr>
          <w:rStyle w:val="CommentReference"/>
        </w:rPr>
        <w:annotationRef/>
      </w:r>
      <w:r w:rsidRPr="00820E23">
        <w:rPr>
          <w:lang w:val="en-US"/>
        </w:rPr>
        <w:t>Do you think we need dates?</w:t>
      </w:r>
    </w:p>
  </w:comment>
  <w:comment w:id="37" w:author="MPIDR_D\mccann" w:date="2020-05-20T11:59:00Z" w:initials="KMcC">
    <w:p w:rsidR="00B21173" w:rsidRPr="00B21173" w:rsidRDefault="00B21173">
      <w:pPr>
        <w:pStyle w:val="CommentText"/>
        <w:rPr>
          <w:lang w:val="en-GB"/>
        </w:rPr>
      </w:pPr>
      <w:r>
        <w:rPr>
          <w:rStyle w:val="CommentReference"/>
        </w:rPr>
        <w:annotationRef/>
      </w:r>
      <w:r w:rsidRPr="00B21173">
        <w:rPr>
          <w:lang w:val="en-GB"/>
        </w:rPr>
        <w:t>?</w:t>
      </w:r>
    </w:p>
  </w:comment>
  <w:comment w:id="38" w:author="MPIDR_D\mccann" w:date="2020-05-20T12:09:00Z" w:initials="KMcC">
    <w:p w:rsidR="00B21173" w:rsidRPr="00B21173" w:rsidRDefault="00B21173">
      <w:pPr>
        <w:pStyle w:val="CommentText"/>
        <w:rPr>
          <w:lang w:val="en-GB"/>
        </w:rPr>
      </w:pPr>
      <w:r>
        <w:rPr>
          <w:rStyle w:val="CommentReference"/>
        </w:rPr>
        <w:annotationRef/>
      </w:r>
      <w:r w:rsidRPr="00B21173">
        <w:rPr>
          <w:lang w:val="en-GB"/>
        </w:rPr>
        <w:t xml:space="preserve">Can the results obtained here be transferred to any other crises? </w:t>
      </w:r>
      <w:r>
        <w:rPr>
          <w:lang w:val="en-GB"/>
        </w:rPr>
        <w:t xml:space="preserve"> The current pandemic is particularly violent but are there any “lessons learnt” that could be drawn from your research, or any impetus for handling similar crises in future?</w:t>
      </w:r>
      <w:r w:rsidR="003F51B6">
        <w:rPr>
          <w:lang w:val="en-GB"/>
        </w:rPr>
        <w:t xml:space="preserve"> You already explain this in the next section but perhaps you could summarise this in a point for this part (and it would constitute a major </w:t>
      </w:r>
      <w:r w:rsidR="003F51B6">
        <w:rPr>
          <w:lang w:val="en-GB"/>
        </w:rPr>
        <w:t>achievement).</w:t>
      </w:r>
      <w:bookmarkStart w:id="39" w:name="_GoBack"/>
      <w:bookmarkEnd w:id="39"/>
    </w:p>
  </w:comment>
  <w:comment w:id="45" w:author="MPIDR_D\alburezgutierrez" w:date="2020-05-18T14:08:00Z" w:initials="M">
    <w:p w:rsidR="00820E23" w:rsidRPr="000A17CB" w:rsidRDefault="00820E23">
      <w:pPr>
        <w:pStyle w:val="CommentText"/>
        <w:rPr>
          <w:lang w:val="en-US"/>
        </w:rPr>
      </w:pPr>
      <w:r>
        <w:rPr>
          <w:rStyle w:val="CommentReference"/>
        </w:rPr>
        <w:annotationRef/>
      </w:r>
      <w:r w:rsidRPr="000A17CB">
        <w:rPr>
          <w:lang w:val="en-US"/>
        </w:rPr>
        <w:t>I’m not sure if this is needed since, at the moment, only the institute is involved</w:t>
      </w:r>
    </w:p>
  </w:comment>
  <w:comment w:id="46" w:author="MPIDR_D\mccann" w:date="2020-05-20T12:08:00Z" w:initials="KMcC">
    <w:p w:rsidR="003F51B6" w:rsidRPr="003F51B6" w:rsidRDefault="003F51B6">
      <w:pPr>
        <w:pStyle w:val="CommentText"/>
        <w:rPr>
          <w:lang w:val="en-GB"/>
        </w:rPr>
      </w:pPr>
      <w:r>
        <w:rPr>
          <w:rStyle w:val="CommentReference"/>
        </w:rPr>
        <w:annotationRef/>
      </w:r>
      <w:r w:rsidRPr="003F51B6">
        <w:rPr>
          <w:lang w:val="en-GB"/>
        </w:rPr>
        <w:t xml:space="preserve">You could use this section to describe the research team, and who does what. </w:t>
      </w:r>
      <w:r>
        <w:rPr>
          <w:lang w:val="en-GB"/>
        </w:rPr>
        <w:t>Wasn’t there someone from Argentina too?</w:t>
      </w:r>
    </w:p>
  </w:comment>
  <w:comment w:id="47" w:author="MPIDR_D\mccann" w:date="2020-05-20T11:32:00Z" w:initials="KMcC">
    <w:p w:rsidR="00FE15FD" w:rsidRPr="00A56B6C" w:rsidRDefault="00FE15FD">
      <w:pPr>
        <w:pStyle w:val="CommentText"/>
        <w:rPr>
          <w:lang w:val="en-GB"/>
        </w:rPr>
      </w:pPr>
      <w:r>
        <w:rPr>
          <w:rStyle w:val="CommentReference"/>
        </w:rPr>
        <w:annotationRef/>
      </w:r>
      <w:r w:rsidRPr="00A56B6C">
        <w:rPr>
          <w:lang w:val="en-GB"/>
        </w:rPr>
        <w:t>Max of 10.</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275" w:rsidRDefault="00266275" w:rsidP="004A3469">
      <w:pPr>
        <w:spacing w:after="0" w:line="240" w:lineRule="auto"/>
      </w:pPr>
      <w:r>
        <w:separator/>
      </w:r>
    </w:p>
  </w:endnote>
  <w:endnote w:type="continuationSeparator" w:id="0">
    <w:p w:rsidR="00266275" w:rsidRDefault="00266275" w:rsidP="004A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869" w:rsidRDefault="00765869" w:rsidP="00765869">
    <w:pPr>
      <w:spacing w:after="60" w:line="240" w:lineRule="auto"/>
      <w:jc w:val="both"/>
      <w:rPr>
        <w:b/>
        <w:smallCaps/>
        <w:lang w:val="en-US"/>
      </w:rPr>
    </w:pPr>
    <w:r>
      <w:rPr>
        <w:b/>
        <w:smallCaps/>
        <w:lang w:val="en-US"/>
      </w:rPr>
      <w:t xml:space="preserve">Short </w:t>
    </w:r>
    <w:r w:rsidRPr="00083D48">
      <w:rPr>
        <w:b/>
        <w:smallCaps/>
        <w:lang w:val="en-US"/>
      </w:rPr>
      <w:t>Proposal</w:t>
    </w:r>
    <w:r>
      <w:rPr>
        <w:b/>
        <w:smallCaps/>
        <w:lang w:val="en-US"/>
      </w:rPr>
      <w:t xml:space="preserve">: </w:t>
    </w:r>
    <w:r w:rsidRPr="00E70703">
      <w:rPr>
        <w:b/>
        <w:smallCaps/>
        <w:lang w:val="en-US"/>
      </w:rPr>
      <w:t>Corona Crisis and Beyond –</w:t>
    </w:r>
    <w:r>
      <w:rPr>
        <w:b/>
        <w:smallCaps/>
        <w:lang w:val="en-US"/>
      </w:rPr>
      <w:t xml:space="preserve"> Perspectives for Science, Scho</w:t>
    </w:r>
    <w:r w:rsidRPr="00E70703">
      <w:rPr>
        <w:b/>
        <w:smallCaps/>
        <w:lang w:val="en-US"/>
      </w:rPr>
      <w:t>larship and Society</w:t>
    </w:r>
  </w:p>
  <w:p w:rsidR="00E74810" w:rsidRDefault="00E74810" w:rsidP="00E74810">
    <w:pPr>
      <w:pStyle w:val="Footer"/>
      <w:jc w:val="right"/>
    </w:pPr>
    <w:r>
      <w:fldChar w:fldCharType="begin"/>
    </w:r>
    <w:r>
      <w:instrText>PAGE   \* MERGEFORMAT</w:instrText>
    </w:r>
    <w:r>
      <w:fldChar w:fldCharType="separate"/>
    </w:r>
    <w:r w:rsidR="003F51B6">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275" w:rsidRDefault="00266275" w:rsidP="004A3469">
      <w:pPr>
        <w:spacing w:after="0" w:line="240" w:lineRule="auto"/>
      </w:pPr>
      <w:r>
        <w:separator/>
      </w:r>
    </w:p>
  </w:footnote>
  <w:footnote w:type="continuationSeparator" w:id="0">
    <w:p w:rsidR="00266275" w:rsidRDefault="00266275" w:rsidP="004A3469">
      <w:pPr>
        <w:spacing w:after="0" w:line="240" w:lineRule="auto"/>
      </w:pPr>
      <w:r>
        <w:continuationSeparator/>
      </w:r>
    </w:p>
  </w:footnote>
  <w:footnote w:id="1">
    <w:p w:rsidR="00312537" w:rsidRPr="00312537" w:rsidRDefault="00312537">
      <w:pPr>
        <w:pStyle w:val="FootnoteText"/>
        <w:rPr>
          <w:lang w:val="en-US"/>
        </w:rPr>
      </w:pPr>
      <w:r>
        <w:rPr>
          <w:rStyle w:val="FootnoteReference"/>
        </w:rPr>
        <w:footnoteRef/>
      </w:r>
      <w:r w:rsidRPr="00312537">
        <w:rPr>
          <w:lang w:val="en-US"/>
        </w:rPr>
        <w:t xml:space="preserve"> </w:t>
      </w:r>
      <w:hyperlink r:id="rId1" w:history="1">
        <w:r w:rsidRPr="00EC175F">
          <w:rPr>
            <w:rStyle w:val="Hyperlink"/>
            <w:lang w:val="en-US"/>
          </w:rPr>
          <w:t>https://dc-covid.site.ined.fr/en/</w:t>
        </w:r>
      </w:hyperlink>
      <w:r>
        <w:rPr>
          <w:lang w:val="en-US"/>
        </w:rPr>
        <w:t xml:space="preserve"> </w:t>
      </w:r>
    </w:p>
  </w:footnote>
  <w:footnote w:id="2">
    <w:p w:rsidR="00312537" w:rsidRPr="00312537" w:rsidRDefault="00312537">
      <w:pPr>
        <w:pStyle w:val="FootnoteText"/>
        <w:rPr>
          <w:lang w:val="en-US"/>
        </w:rPr>
      </w:pPr>
      <w:r>
        <w:rPr>
          <w:rStyle w:val="FootnoteReference"/>
        </w:rPr>
        <w:footnoteRef/>
      </w:r>
      <w:r w:rsidRPr="00312537">
        <w:rPr>
          <w:lang w:val="en-US"/>
        </w:rPr>
        <w:t xml:space="preserve"> </w:t>
      </w:r>
      <w:r w:rsidR="003F51B6">
        <w:fldChar w:fldCharType="begin"/>
      </w:r>
      <w:r w:rsidR="003F51B6" w:rsidRPr="00FE15FD">
        <w:rPr>
          <w:lang w:val="en-US"/>
          <w:rPrChange w:id="10" w:author="MPIDR_D\mccann" w:date="2020-05-20T11:32:00Z">
            <w:rPr/>
          </w:rPrChange>
        </w:rPr>
        <w:instrText xml:space="preserve"> HYPERLINK "https://github.com/timriffe/covid_age" </w:instrText>
      </w:r>
      <w:r w:rsidR="003F51B6">
        <w:fldChar w:fldCharType="separate"/>
      </w:r>
      <w:r w:rsidRPr="00EC175F">
        <w:rPr>
          <w:rStyle w:val="Hyperlink"/>
          <w:lang w:val="en-US"/>
        </w:rPr>
        <w:t>https://github.com/timriffe/covid_age</w:t>
      </w:r>
      <w:r w:rsidR="003F51B6">
        <w:rPr>
          <w:rStyle w:val="Hyperlink"/>
          <w:lang w:val="en-US"/>
        </w:rPr>
        <w:fldChar w:fldCharType="end"/>
      </w:r>
    </w:p>
  </w:footnote>
  <w:footnote w:id="3">
    <w:p w:rsidR="00AA1006" w:rsidRPr="00857A80" w:rsidRDefault="00AA1006">
      <w:pPr>
        <w:pStyle w:val="FootnoteText"/>
        <w:rPr>
          <w:rFonts w:cs="Calibri"/>
          <w:lang w:val="en-US" w:eastAsia="de-DE"/>
        </w:rPr>
      </w:pPr>
      <w:r>
        <w:rPr>
          <w:rStyle w:val="FootnoteReference"/>
        </w:rPr>
        <w:footnoteRef/>
      </w:r>
      <w:r w:rsidRPr="00D66E63">
        <w:rPr>
          <w:lang w:val="en-US"/>
        </w:rPr>
        <w:t xml:space="preserve"> </w:t>
      </w:r>
      <w:r w:rsidR="003F51B6">
        <w:fldChar w:fldCharType="begin"/>
      </w:r>
      <w:r w:rsidR="003F51B6" w:rsidRPr="00FE15FD">
        <w:rPr>
          <w:lang w:val="en-US"/>
          <w:rPrChange w:id="11" w:author="MPIDR_D\mccann" w:date="2020-05-20T11:32:00Z">
            <w:rPr/>
          </w:rPrChange>
        </w:rPr>
        <w:instrText xml:space="preserve"> HYPERLINK "https://ourworldindata.org/coronavirus-testing" </w:instrText>
      </w:r>
      <w:r w:rsidR="003F51B6">
        <w:fldChar w:fldCharType="separate"/>
      </w:r>
      <w:r w:rsidR="00312537" w:rsidRPr="00EC175F">
        <w:rPr>
          <w:rStyle w:val="Hyperlink"/>
          <w:lang w:val="en-US"/>
        </w:rPr>
        <w:t>https://ourworldindata.org/coronavirus-testing</w:t>
      </w:r>
      <w:r w:rsidR="003F51B6">
        <w:rPr>
          <w:rStyle w:val="Hyperlink"/>
          <w:lang w:val="en-US"/>
        </w:rPr>
        <w:fldChar w:fldCharType="end"/>
      </w:r>
      <w:r w:rsidR="00312537">
        <w:rPr>
          <w:lang w:val="en-US"/>
        </w:rPr>
        <w:t xml:space="preserve"> </w:t>
      </w:r>
    </w:p>
  </w:footnote>
  <w:footnote w:id="4">
    <w:p w:rsidR="00857A80" w:rsidRPr="00857A80" w:rsidRDefault="00857A80">
      <w:pPr>
        <w:pStyle w:val="FootnoteText"/>
        <w:rPr>
          <w:lang w:val="en-US"/>
        </w:rPr>
      </w:pPr>
      <w:r>
        <w:rPr>
          <w:rStyle w:val="FootnoteReference"/>
        </w:rPr>
        <w:footnoteRef/>
      </w:r>
      <w:r w:rsidRPr="00857A80">
        <w:rPr>
          <w:lang w:val="en-US"/>
        </w:rPr>
        <w:t xml:space="preserve"> </w:t>
      </w:r>
      <w:r w:rsidR="003F51B6">
        <w:fldChar w:fldCharType="begin"/>
      </w:r>
      <w:r w:rsidR="003F51B6" w:rsidRPr="00FE15FD">
        <w:rPr>
          <w:lang w:val="en-US"/>
          <w:rPrChange w:id="12" w:author="MPIDR_D\mccann" w:date="2020-05-20T11:32:00Z">
            <w:rPr/>
          </w:rPrChange>
        </w:rPr>
        <w:instrText xml:space="preserve"> HYPERLINK "https://www.bsg.ox.ac.uk/research/publications/variation-government-responses-covid-19" </w:instrText>
      </w:r>
      <w:r w:rsidR="003F51B6">
        <w:fldChar w:fldCharType="separate"/>
      </w:r>
      <w:r w:rsidRPr="00EC175F">
        <w:rPr>
          <w:rStyle w:val="Hyperlink"/>
          <w:lang w:val="en-US"/>
        </w:rPr>
        <w:t>https://www.bsg.ox.ac.uk/research/publications/variation-government-responses-covid-19</w:t>
      </w:r>
      <w:r w:rsidR="003F51B6">
        <w:rPr>
          <w:rStyle w:val="Hyperlink"/>
          <w:lang w:val="en-US"/>
        </w:rPr>
        <w:fldChar w:fldCharType="end"/>
      </w:r>
      <w:r>
        <w:rPr>
          <w:lang w:val="en-US"/>
        </w:rPr>
        <w:t xml:space="preserve"> </w:t>
      </w:r>
    </w:p>
  </w:footnote>
  <w:footnote w:id="5">
    <w:p w:rsidR="00BF467E" w:rsidRPr="00FF1611" w:rsidRDefault="00BF467E" w:rsidP="00BF467E">
      <w:pPr>
        <w:pStyle w:val="FootnoteText"/>
        <w:rPr>
          <w:lang w:val="en-US"/>
        </w:rPr>
      </w:pPr>
      <w:r>
        <w:rPr>
          <w:rStyle w:val="FootnoteReference"/>
        </w:rPr>
        <w:footnoteRef/>
      </w:r>
      <w:r w:rsidRPr="000413AC">
        <w:rPr>
          <w:lang w:val="en-US"/>
        </w:rPr>
        <w:t xml:space="preserve"> </w:t>
      </w:r>
      <w:r w:rsidR="003F51B6">
        <w:fldChar w:fldCharType="begin"/>
      </w:r>
      <w:r w:rsidR="003F51B6" w:rsidRPr="00FE15FD">
        <w:rPr>
          <w:lang w:val="en-US"/>
          <w:rPrChange w:id="15" w:author="MPIDR_D\mccann" w:date="2020-05-20T11:32:00Z">
            <w:rPr/>
          </w:rPrChange>
        </w:rPr>
        <w:instrText xml:space="preserve"> HYPERLINK "https://github.com/TheEconomist/covid-19-excess-dea</w:instrText>
      </w:r>
      <w:r w:rsidR="003F51B6" w:rsidRPr="00FE15FD">
        <w:rPr>
          <w:lang w:val="en-US"/>
          <w:rPrChange w:id="16" w:author="MPIDR_D\mccann" w:date="2020-05-20T11:32:00Z">
            <w:rPr/>
          </w:rPrChange>
        </w:rPr>
        <w:instrText xml:space="preserve">ths-tracker" </w:instrText>
      </w:r>
      <w:r w:rsidR="003F51B6">
        <w:fldChar w:fldCharType="separate"/>
      </w:r>
      <w:r w:rsidRPr="00EC175F">
        <w:rPr>
          <w:rStyle w:val="Hyperlink"/>
          <w:rFonts w:cs="Calibri"/>
          <w:lang w:val="en-US" w:eastAsia="de-DE"/>
        </w:rPr>
        <w:t>https://github.com/TheEconomist/covid-19-excess-deaths-tracker</w:t>
      </w:r>
      <w:r w:rsidR="003F51B6">
        <w:rPr>
          <w:rStyle w:val="Hyperlink"/>
          <w:rFonts w:cs="Calibri"/>
          <w:lang w:val="en-US" w:eastAsia="de-DE"/>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469" w:rsidRPr="00083D48" w:rsidRDefault="00E60ADA" w:rsidP="00765869">
    <w:pPr>
      <w:spacing w:after="60" w:line="240" w:lineRule="auto"/>
      <w:ind w:left="3540" w:firstLine="708"/>
      <w:jc w:val="both"/>
      <w:rPr>
        <w:b/>
        <w:smallCaps/>
        <w:lang w:val="en-US"/>
      </w:rPr>
    </w:pPr>
    <w:r>
      <w:rPr>
        <w:noProof/>
        <w:lang w:val="en-GB" w:eastAsia="en-GB"/>
      </w:rPr>
      <w:drawing>
        <wp:anchor distT="0" distB="0" distL="114300" distR="114300" simplePos="0" relativeHeight="251658240" behindDoc="0" locked="0" layoutInCell="1" allowOverlap="1">
          <wp:simplePos x="0" y="0"/>
          <wp:positionH relativeFrom="margin">
            <wp:posOffset>0</wp:posOffset>
          </wp:positionH>
          <wp:positionV relativeFrom="paragraph">
            <wp:posOffset>-29845</wp:posOffset>
          </wp:positionV>
          <wp:extent cx="1600835" cy="309245"/>
          <wp:effectExtent l="0" t="0" r="0" b="0"/>
          <wp:wrapThrough wrapText="bothSides">
            <wp:wrapPolygon edited="0">
              <wp:start x="0" y="0"/>
              <wp:lineTo x="0" y="19959"/>
              <wp:lineTo x="21334" y="19959"/>
              <wp:lineTo x="21334" y="0"/>
              <wp:lineTo x="0" y="0"/>
            </wp:wrapPolygon>
          </wp:wrapThrough>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869">
      <w:rPr>
        <w:b/>
        <w:smallCaps/>
        <w:lang w:val="en-US"/>
      </w:rPr>
      <w:t>S</w:t>
    </w:r>
    <w:r w:rsidR="00A14761">
      <w:rPr>
        <w:b/>
        <w:smallCaps/>
        <w:lang w:val="en-US"/>
      </w:rPr>
      <w:t xml:space="preserve">hort </w:t>
    </w:r>
    <w:r w:rsidR="005B1AA5" w:rsidRPr="00083D48">
      <w:rPr>
        <w:b/>
        <w:smallCaps/>
        <w:lang w:val="en-US"/>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15E8"/>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4FAD"/>
    <w:multiLevelType w:val="hybridMultilevel"/>
    <w:tmpl w:val="DCFE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6C3E"/>
    <w:multiLevelType w:val="hybridMultilevel"/>
    <w:tmpl w:val="ADF89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0D08B5"/>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80190"/>
    <w:multiLevelType w:val="hybridMultilevel"/>
    <w:tmpl w:val="64929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C4682E"/>
    <w:multiLevelType w:val="hybridMultilevel"/>
    <w:tmpl w:val="E6A87316"/>
    <w:lvl w:ilvl="0" w:tplc="B1208E2C">
      <w:start w:val="1"/>
      <w:numFmt w:val="decimal"/>
      <w:lvlText w:val="St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80F84"/>
    <w:multiLevelType w:val="hybridMultilevel"/>
    <w:tmpl w:val="FE8A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260"/>
    <w:rsid w:val="00022C74"/>
    <w:rsid w:val="00024BAE"/>
    <w:rsid w:val="00025137"/>
    <w:rsid w:val="00030260"/>
    <w:rsid w:val="00031C35"/>
    <w:rsid w:val="000413AC"/>
    <w:rsid w:val="0005297C"/>
    <w:rsid w:val="000552F2"/>
    <w:rsid w:val="00073F51"/>
    <w:rsid w:val="00077E8A"/>
    <w:rsid w:val="00082E2D"/>
    <w:rsid w:val="00083D48"/>
    <w:rsid w:val="00097805"/>
    <w:rsid w:val="000A17CB"/>
    <w:rsid w:val="000A19B6"/>
    <w:rsid w:val="000C1C7D"/>
    <w:rsid w:val="000C3D58"/>
    <w:rsid w:val="000E0270"/>
    <w:rsid w:val="000F18DD"/>
    <w:rsid w:val="000F3407"/>
    <w:rsid w:val="001102BD"/>
    <w:rsid w:val="00111C9A"/>
    <w:rsid w:val="00132E20"/>
    <w:rsid w:val="00133B24"/>
    <w:rsid w:val="00156A92"/>
    <w:rsid w:val="0015723C"/>
    <w:rsid w:val="00160CEF"/>
    <w:rsid w:val="0016410F"/>
    <w:rsid w:val="00170DE8"/>
    <w:rsid w:val="00191512"/>
    <w:rsid w:val="00196F34"/>
    <w:rsid w:val="001B6491"/>
    <w:rsid w:val="001C019F"/>
    <w:rsid w:val="001C168F"/>
    <w:rsid w:val="001C20BD"/>
    <w:rsid w:val="001C562D"/>
    <w:rsid w:val="001C6706"/>
    <w:rsid w:val="001C6A68"/>
    <w:rsid w:val="001F1312"/>
    <w:rsid w:val="001F163A"/>
    <w:rsid w:val="00210E43"/>
    <w:rsid w:val="00223F23"/>
    <w:rsid w:val="002251AE"/>
    <w:rsid w:val="002339FB"/>
    <w:rsid w:val="00237B02"/>
    <w:rsid w:val="00245378"/>
    <w:rsid w:val="00246658"/>
    <w:rsid w:val="00253BFF"/>
    <w:rsid w:val="002603B9"/>
    <w:rsid w:val="00266275"/>
    <w:rsid w:val="00267081"/>
    <w:rsid w:val="00272A44"/>
    <w:rsid w:val="00272D10"/>
    <w:rsid w:val="00274EE4"/>
    <w:rsid w:val="002803B7"/>
    <w:rsid w:val="00287578"/>
    <w:rsid w:val="0028799E"/>
    <w:rsid w:val="00293F05"/>
    <w:rsid w:val="002B12FC"/>
    <w:rsid w:val="002D4C87"/>
    <w:rsid w:val="002D754C"/>
    <w:rsid w:val="002E54A9"/>
    <w:rsid w:val="002E6293"/>
    <w:rsid w:val="0030010D"/>
    <w:rsid w:val="0030449F"/>
    <w:rsid w:val="00312537"/>
    <w:rsid w:val="00327378"/>
    <w:rsid w:val="0033754C"/>
    <w:rsid w:val="00341B41"/>
    <w:rsid w:val="00345DA6"/>
    <w:rsid w:val="003518FF"/>
    <w:rsid w:val="003533FF"/>
    <w:rsid w:val="00353441"/>
    <w:rsid w:val="00367872"/>
    <w:rsid w:val="003700AD"/>
    <w:rsid w:val="0039320B"/>
    <w:rsid w:val="003A17D0"/>
    <w:rsid w:val="003A4441"/>
    <w:rsid w:val="003A6838"/>
    <w:rsid w:val="003B1179"/>
    <w:rsid w:val="003B1E36"/>
    <w:rsid w:val="003C2BAC"/>
    <w:rsid w:val="003D39D9"/>
    <w:rsid w:val="003F0E3F"/>
    <w:rsid w:val="003F51B6"/>
    <w:rsid w:val="00404EA5"/>
    <w:rsid w:val="00407F2D"/>
    <w:rsid w:val="0042536E"/>
    <w:rsid w:val="00430420"/>
    <w:rsid w:val="00430DBC"/>
    <w:rsid w:val="00433A51"/>
    <w:rsid w:val="00443887"/>
    <w:rsid w:val="00445275"/>
    <w:rsid w:val="00445C0F"/>
    <w:rsid w:val="0047009C"/>
    <w:rsid w:val="00475210"/>
    <w:rsid w:val="00477D97"/>
    <w:rsid w:val="00486FBF"/>
    <w:rsid w:val="00490094"/>
    <w:rsid w:val="00494E35"/>
    <w:rsid w:val="004A3469"/>
    <w:rsid w:val="004A3721"/>
    <w:rsid w:val="004C096C"/>
    <w:rsid w:val="004D6BE4"/>
    <w:rsid w:val="004F2B85"/>
    <w:rsid w:val="004F78C9"/>
    <w:rsid w:val="0050317B"/>
    <w:rsid w:val="00503C00"/>
    <w:rsid w:val="00507F90"/>
    <w:rsid w:val="005113E0"/>
    <w:rsid w:val="00534A6E"/>
    <w:rsid w:val="00557A88"/>
    <w:rsid w:val="005761A1"/>
    <w:rsid w:val="005770EB"/>
    <w:rsid w:val="005807E5"/>
    <w:rsid w:val="00584B30"/>
    <w:rsid w:val="005867CB"/>
    <w:rsid w:val="00591D5D"/>
    <w:rsid w:val="00596565"/>
    <w:rsid w:val="00597F30"/>
    <w:rsid w:val="005B1AA5"/>
    <w:rsid w:val="005D3627"/>
    <w:rsid w:val="005D48F3"/>
    <w:rsid w:val="005D584D"/>
    <w:rsid w:val="005E240C"/>
    <w:rsid w:val="005E352B"/>
    <w:rsid w:val="005E672F"/>
    <w:rsid w:val="005F68EB"/>
    <w:rsid w:val="0060275A"/>
    <w:rsid w:val="006035CC"/>
    <w:rsid w:val="00603A8A"/>
    <w:rsid w:val="00611C2F"/>
    <w:rsid w:val="006379DC"/>
    <w:rsid w:val="00645DCA"/>
    <w:rsid w:val="00650E76"/>
    <w:rsid w:val="00653628"/>
    <w:rsid w:val="006705A1"/>
    <w:rsid w:val="006823D3"/>
    <w:rsid w:val="00683A20"/>
    <w:rsid w:val="00683A83"/>
    <w:rsid w:val="00693FA2"/>
    <w:rsid w:val="006A6D37"/>
    <w:rsid w:val="006C3CA5"/>
    <w:rsid w:val="006C5ACE"/>
    <w:rsid w:val="006D18A7"/>
    <w:rsid w:val="006E0E3A"/>
    <w:rsid w:val="006E3319"/>
    <w:rsid w:val="006F1328"/>
    <w:rsid w:val="006F252E"/>
    <w:rsid w:val="006F3267"/>
    <w:rsid w:val="006F7552"/>
    <w:rsid w:val="00710B5A"/>
    <w:rsid w:val="0072061A"/>
    <w:rsid w:val="007247EC"/>
    <w:rsid w:val="00727625"/>
    <w:rsid w:val="00754806"/>
    <w:rsid w:val="00765869"/>
    <w:rsid w:val="00766023"/>
    <w:rsid w:val="00771C22"/>
    <w:rsid w:val="00772C95"/>
    <w:rsid w:val="00775327"/>
    <w:rsid w:val="00776F47"/>
    <w:rsid w:val="007832B5"/>
    <w:rsid w:val="00783CDE"/>
    <w:rsid w:val="007950E6"/>
    <w:rsid w:val="007A3C9A"/>
    <w:rsid w:val="007B29F4"/>
    <w:rsid w:val="007C1D0D"/>
    <w:rsid w:val="007C2040"/>
    <w:rsid w:val="007E7B50"/>
    <w:rsid w:val="008109D7"/>
    <w:rsid w:val="008119DD"/>
    <w:rsid w:val="00820E23"/>
    <w:rsid w:val="00821C88"/>
    <w:rsid w:val="0082538E"/>
    <w:rsid w:val="00834FA9"/>
    <w:rsid w:val="00840D00"/>
    <w:rsid w:val="00841C26"/>
    <w:rsid w:val="008430EB"/>
    <w:rsid w:val="008504A4"/>
    <w:rsid w:val="00850A3D"/>
    <w:rsid w:val="00854B56"/>
    <w:rsid w:val="00857A80"/>
    <w:rsid w:val="00862FBD"/>
    <w:rsid w:val="0086454B"/>
    <w:rsid w:val="008645E5"/>
    <w:rsid w:val="00870BC9"/>
    <w:rsid w:val="00885137"/>
    <w:rsid w:val="0089038B"/>
    <w:rsid w:val="00890AE5"/>
    <w:rsid w:val="008915CC"/>
    <w:rsid w:val="008A11A1"/>
    <w:rsid w:val="008A435C"/>
    <w:rsid w:val="008A6C96"/>
    <w:rsid w:val="008B43E9"/>
    <w:rsid w:val="008C25A1"/>
    <w:rsid w:val="008D0740"/>
    <w:rsid w:val="008D2703"/>
    <w:rsid w:val="0093126F"/>
    <w:rsid w:val="00933ED7"/>
    <w:rsid w:val="00951A40"/>
    <w:rsid w:val="00953D10"/>
    <w:rsid w:val="00954B19"/>
    <w:rsid w:val="00961D7C"/>
    <w:rsid w:val="00964479"/>
    <w:rsid w:val="009674E5"/>
    <w:rsid w:val="009702AF"/>
    <w:rsid w:val="009731A0"/>
    <w:rsid w:val="00974FF2"/>
    <w:rsid w:val="00975BA0"/>
    <w:rsid w:val="009779F6"/>
    <w:rsid w:val="00977E27"/>
    <w:rsid w:val="00981FA4"/>
    <w:rsid w:val="00984673"/>
    <w:rsid w:val="00986265"/>
    <w:rsid w:val="00995840"/>
    <w:rsid w:val="00997A68"/>
    <w:rsid w:val="009A2CE0"/>
    <w:rsid w:val="009B5AB1"/>
    <w:rsid w:val="009C334E"/>
    <w:rsid w:val="009C4159"/>
    <w:rsid w:val="009D673D"/>
    <w:rsid w:val="009E0445"/>
    <w:rsid w:val="009E6F0F"/>
    <w:rsid w:val="009F4B96"/>
    <w:rsid w:val="00A008B1"/>
    <w:rsid w:val="00A14761"/>
    <w:rsid w:val="00A16319"/>
    <w:rsid w:val="00A25D1C"/>
    <w:rsid w:val="00A27EB2"/>
    <w:rsid w:val="00A32920"/>
    <w:rsid w:val="00A56B6C"/>
    <w:rsid w:val="00A755C7"/>
    <w:rsid w:val="00A77A29"/>
    <w:rsid w:val="00A85128"/>
    <w:rsid w:val="00A92412"/>
    <w:rsid w:val="00A95F39"/>
    <w:rsid w:val="00A96C08"/>
    <w:rsid w:val="00AA0B6E"/>
    <w:rsid w:val="00AA1006"/>
    <w:rsid w:val="00AA22E6"/>
    <w:rsid w:val="00AA2CDD"/>
    <w:rsid w:val="00AA5282"/>
    <w:rsid w:val="00AD2067"/>
    <w:rsid w:val="00B03958"/>
    <w:rsid w:val="00B06609"/>
    <w:rsid w:val="00B106A8"/>
    <w:rsid w:val="00B21173"/>
    <w:rsid w:val="00B317CA"/>
    <w:rsid w:val="00B363ED"/>
    <w:rsid w:val="00B413B8"/>
    <w:rsid w:val="00B4658B"/>
    <w:rsid w:val="00B56254"/>
    <w:rsid w:val="00B602C2"/>
    <w:rsid w:val="00B62FC8"/>
    <w:rsid w:val="00B76584"/>
    <w:rsid w:val="00B80BFF"/>
    <w:rsid w:val="00B9026A"/>
    <w:rsid w:val="00BA24AA"/>
    <w:rsid w:val="00BB7A2F"/>
    <w:rsid w:val="00BC4BB5"/>
    <w:rsid w:val="00BC6D67"/>
    <w:rsid w:val="00BD5A18"/>
    <w:rsid w:val="00BE3B75"/>
    <w:rsid w:val="00BF2584"/>
    <w:rsid w:val="00BF467E"/>
    <w:rsid w:val="00C25B06"/>
    <w:rsid w:val="00C40980"/>
    <w:rsid w:val="00C41D68"/>
    <w:rsid w:val="00C45747"/>
    <w:rsid w:val="00C51B3D"/>
    <w:rsid w:val="00C5262D"/>
    <w:rsid w:val="00C5264B"/>
    <w:rsid w:val="00C55342"/>
    <w:rsid w:val="00C56ABF"/>
    <w:rsid w:val="00C71476"/>
    <w:rsid w:val="00C73AE7"/>
    <w:rsid w:val="00C76EB4"/>
    <w:rsid w:val="00C847F7"/>
    <w:rsid w:val="00C85C73"/>
    <w:rsid w:val="00C903CE"/>
    <w:rsid w:val="00C95B9F"/>
    <w:rsid w:val="00CA230B"/>
    <w:rsid w:val="00CA323C"/>
    <w:rsid w:val="00CB1547"/>
    <w:rsid w:val="00CC25E8"/>
    <w:rsid w:val="00CE0C4F"/>
    <w:rsid w:val="00CE0FF7"/>
    <w:rsid w:val="00D12828"/>
    <w:rsid w:val="00D22988"/>
    <w:rsid w:val="00D316CC"/>
    <w:rsid w:val="00D3195C"/>
    <w:rsid w:val="00D411C0"/>
    <w:rsid w:val="00D55DBC"/>
    <w:rsid w:val="00D6061B"/>
    <w:rsid w:val="00D64EBD"/>
    <w:rsid w:val="00D66E63"/>
    <w:rsid w:val="00D7298D"/>
    <w:rsid w:val="00D75819"/>
    <w:rsid w:val="00D76765"/>
    <w:rsid w:val="00D84F8D"/>
    <w:rsid w:val="00D91048"/>
    <w:rsid w:val="00DA6543"/>
    <w:rsid w:val="00DB3BC3"/>
    <w:rsid w:val="00DB4C2B"/>
    <w:rsid w:val="00DD35A4"/>
    <w:rsid w:val="00DD4160"/>
    <w:rsid w:val="00DD468F"/>
    <w:rsid w:val="00DD6F0B"/>
    <w:rsid w:val="00DD7811"/>
    <w:rsid w:val="00DF6BB0"/>
    <w:rsid w:val="00E00E90"/>
    <w:rsid w:val="00E022AE"/>
    <w:rsid w:val="00E06AD2"/>
    <w:rsid w:val="00E10243"/>
    <w:rsid w:val="00E2797A"/>
    <w:rsid w:val="00E34F34"/>
    <w:rsid w:val="00E35956"/>
    <w:rsid w:val="00E3724C"/>
    <w:rsid w:val="00E40D00"/>
    <w:rsid w:val="00E46462"/>
    <w:rsid w:val="00E464EC"/>
    <w:rsid w:val="00E60ADA"/>
    <w:rsid w:val="00E70703"/>
    <w:rsid w:val="00E74810"/>
    <w:rsid w:val="00E7767F"/>
    <w:rsid w:val="00E832F4"/>
    <w:rsid w:val="00E94B8C"/>
    <w:rsid w:val="00E94C9F"/>
    <w:rsid w:val="00EA1734"/>
    <w:rsid w:val="00EA3899"/>
    <w:rsid w:val="00EB0496"/>
    <w:rsid w:val="00EB3E1A"/>
    <w:rsid w:val="00EC64D0"/>
    <w:rsid w:val="00EC7267"/>
    <w:rsid w:val="00EC7855"/>
    <w:rsid w:val="00EE6962"/>
    <w:rsid w:val="00EE6EE5"/>
    <w:rsid w:val="00EE6F27"/>
    <w:rsid w:val="00EF3736"/>
    <w:rsid w:val="00F02C41"/>
    <w:rsid w:val="00F1121D"/>
    <w:rsid w:val="00F20D79"/>
    <w:rsid w:val="00F21E35"/>
    <w:rsid w:val="00F4027C"/>
    <w:rsid w:val="00F42E80"/>
    <w:rsid w:val="00F43091"/>
    <w:rsid w:val="00F773A2"/>
    <w:rsid w:val="00F80B79"/>
    <w:rsid w:val="00F834C7"/>
    <w:rsid w:val="00F874CE"/>
    <w:rsid w:val="00FA1B60"/>
    <w:rsid w:val="00FA2E65"/>
    <w:rsid w:val="00FA5CD3"/>
    <w:rsid w:val="00FA7A59"/>
    <w:rsid w:val="00FB10D3"/>
    <w:rsid w:val="00FB59B2"/>
    <w:rsid w:val="00FB6D30"/>
    <w:rsid w:val="00FC20EA"/>
    <w:rsid w:val="00FC77B8"/>
    <w:rsid w:val="00FD30FD"/>
    <w:rsid w:val="00FE15FD"/>
    <w:rsid w:val="00FF1611"/>
    <w:rsid w:val="00FF21D1"/>
    <w:rsid w:val="00FF5A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0528">
      <w:marLeft w:val="0"/>
      <w:marRight w:val="0"/>
      <w:marTop w:val="0"/>
      <w:marBottom w:val="0"/>
      <w:divBdr>
        <w:top w:val="none" w:sz="0" w:space="0" w:color="auto"/>
        <w:left w:val="none" w:sz="0" w:space="0" w:color="auto"/>
        <w:bottom w:val="none" w:sz="0" w:space="0" w:color="auto"/>
        <w:right w:val="none" w:sz="0" w:space="0" w:color="auto"/>
      </w:divBdr>
    </w:div>
    <w:div w:id="460000941">
      <w:bodyDiv w:val="1"/>
      <w:marLeft w:val="0"/>
      <w:marRight w:val="0"/>
      <w:marTop w:val="0"/>
      <w:marBottom w:val="0"/>
      <w:divBdr>
        <w:top w:val="none" w:sz="0" w:space="0" w:color="auto"/>
        <w:left w:val="none" w:sz="0" w:space="0" w:color="auto"/>
        <w:bottom w:val="none" w:sz="0" w:space="0" w:color="auto"/>
        <w:right w:val="none" w:sz="0" w:space="0" w:color="auto"/>
      </w:divBdr>
      <w:divsChild>
        <w:div w:id="1071925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c-covid.site.ined.fr/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5B219-B794-42C3-98CF-70D505E01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F3430CD0.dotm</Template>
  <TotalTime>0</TotalTime>
  <Pages>4</Pages>
  <Words>1623</Words>
  <Characters>26396</Characters>
  <Application>Microsoft Office Word</Application>
  <DocSecurity>0</DocSecurity>
  <Lines>219</Lines>
  <Paragraphs>55</Paragraphs>
  <ScaleCrop>false</ScaleCrop>
  <HeadingPairs>
    <vt:vector size="2" baseType="variant">
      <vt:variant>
        <vt:lpstr>Title</vt:lpstr>
      </vt:variant>
      <vt:variant>
        <vt:i4>1</vt:i4>
      </vt:variant>
    </vt:vector>
  </HeadingPairs>
  <TitlesOfParts>
    <vt:vector size="1" baseType="lpstr">
      <vt:lpstr/>
    </vt:vector>
  </TitlesOfParts>
  <Company>VolkswagenStiftung</Company>
  <LinksUpToDate>false</LinksUpToDate>
  <CharactersWithSpaces>27964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Dutow, Pavel</dc:creator>
  <cp:lastModifiedBy>MPIDR_D\mccann</cp:lastModifiedBy>
  <cp:revision>4</cp:revision>
  <cp:lastPrinted>2018-03-16T09:11:00Z</cp:lastPrinted>
  <dcterms:created xsi:type="dcterms:W3CDTF">2020-05-20T09:31:00Z</dcterms:created>
  <dcterms:modified xsi:type="dcterms:W3CDTF">2020-05-20T10:09:00Z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id="5nIVtpEz"/&gt;&lt;style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